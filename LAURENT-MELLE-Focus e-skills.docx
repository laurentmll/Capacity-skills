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4F9BF" w14:textId="46559732" w:rsidR="008117E4" w:rsidRPr="00543A15" w:rsidRDefault="00095345" w:rsidP="00510CC8">
      <w:pPr>
        <w:spacing w:before="100" w:beforeAutospacing="1" w:after="100" w:afterAutospacing="1" w:line="276" w:lineRule="auto"/>
        <w:jc w:val="center"/>
        <w:rPr>
          <w:rFonts w:ascii="Times" w:hAnsi="Times" w:cs="Times New Roman"/>
          <w:b/>
          <w:sz w:val="32"/>
        </w:rPr>
      </w:pPr>
      <w:r>
        <w:rPr>
          <w:rFonts w:ascii="Times" w:hAnsi="Times" w:cs="Times New Roman"/>
          <w:b/>
          <w:sz w:val="32"/>
        </w:rPr>
        <w:t xml:space="preserve">Internet chez les </w:t>
      </w:r>
      <w:del w:id="0" w:author="Margot" w:date="2017-10-03T09:19:00Z">
        <w:r w:rsidDel="00805DBC">
          <w:rPr>
            <w:rFonts w:ascii="Times" w:hAnsi="Times" w:cs="Times New Roman"/>
            <w:b/>
            <w:sz w:val="32"/>
          </w:rPr>
          <w:delText>français</w:delText>
        </w:r>
      </w:del>
      <w:ins w:id="1" w:author="Margot" w:date="2017-10-03T09:19:00Z">
        <w:r w:rsidR="00805DBC">
          <w:rPr>
            <w:rFonts w:ascii="Times" w:hAnsi="Times" w:cs="Times New Roman"/>
            <w:b/>
            <w:sz w:val="32"/>
          </w:rPr>
          <w:t>Français</w:t>
        </w:r>
      </w:ins>
    </w:p>
    <w:p w14:paraId="753465EA" w14:textId="3C65C079" w:rsidR="00543A15" w:rsidRPr="00543A15" w:rsidRDefault="00AC4446" w:rsidP="00510CC8">
      <w:pPr>
        <w:spacing w:before="100" w:beforeAutospacing="1" w:after="100" w:afterAutospacing="1" w:line="276" w:lineRule="auto"/>
        <w:jc w:val="center"/>
        <w:rPr>
          <w:rFonts w:ascii="Times" w:hAnsi="Times" w:cs="Times New Roman"/>
          <w:b/>
          <w:sz w:val="28"/>
        </w:rPr>
      </w:pPr>
      <w:r>
        <w:rPr>
          <w:rFonts w:ascii="Times" w:hAnsi="Times" w:cs="Times New Roman"/>
          <w:b/>
          <w:sz w:val="28"/>
        </w:rPr>
        <w:t>Des disparités d’usages à interroger</w:t>
      </w:r>
    </w:p>
    <w:p w14:paraId="7DCF24E6" w14:textId="12A4054E" w:rsidR="00543A15" w:rsidRPr="00543A15" w:rsidRDefault="00640342" w:rsidP="00510CC8">
      <w:pPr>
        <w:spacing w:before="100" w:beforeAutospacing="1" w:after="100" w:afterAutospacing="1" w:line="276" w:lineRule="auto"/>
        <w:jc w:val="center"/>
        <w:rPr>
          <w:rFonts w:ascii="Times" w:hAnsi="Times" w:cs="Times New Roman"/>
          <w:b/>
        </w:rPr>
      </w:pPr>
      <w:r>
        <w:rPr>
          <w:rFonts w:ascii="Times" w:hAnsi="Times" w:cs="Times New Roman"/>
          <w:b/>
        </w:rPr>
        <w:t>Laurent MELL</w:t>
      </w:r>
      <w:r w:rsidR="00543A15" w:rsidRPr="00543A15">
        <w:rPr>
          <w:rFonts w:ascii="Times" w:hAnsi="Times" w:cs="Times New Roman"/>
          <w:b/>
        </w:rPr>
        <w:br/>
        <w:t>CREAD</w:t>
      </w:r>
      <w:r w:rsidR="00543A15" w:rsidRPr="00543A15">
        <w:rPr>
          <w:rFonts w:ascii="Times" w:hAnsi="Times" w:cs="Times New Roman"/>
          <w:b/>
        </w:rPr>
        <w:br/>
        <w:t>2 octobre 2017</w:t>
      </w:r>
    </w:p>
    <w:p w14:paraId="0FE61989" w14:textId="77777777" w:rsidR="00775F44" w:rsidRDefault="00775F44" w:rsidP="00510CC8">
      <w:pPr>
        <w:spacing w:before="100" w:beforeAutospacing="1" w:after="100" w:afterAutospacing="1" w:line="276" w:lineRule="auto"/>
        <w:jc w:val="both"/>
        <w:rPr>
          <w:rFonts w:ascii="Times" w:hAnsi="Times" w:cs="Times New Roman"/>
        </w:rPr>
      </w:pPr>
    </w:p>
    <w:p w14:paraId="58FB2FA3" w14:textId="375F63F2" w:rsidR="00B82BF0" w:rsidRPr="00B82BF0" w:rsidRDefault="00B82BF0" w:rsidP="00510CC8">
      <w:pPr>
        <w:spacing w:before="100" w:beforeAutospacing="1" w:after="100" w:afterAutospacing="1" w:line="276" w:lineRule="auto"/>
        <w:jc w:val="both"/>
        <w:rPr>
          <w:rFonts w:ascii="Times" w:hAnsi="Times" w:cs="Times New Roman"/>
          <w:b/>
          <w:sz w:val="28"/>
        </w:rPr>
      </w:pPr>
      <w:r w:rsidRPr="00B82BF0">
        <w:rPr>
          <w:rFonts w:ascii="Times" w:hAnsi="Times" w:cs="Times New Roman"/>
          <w:b/>
          <w:sz w:val="28"/>
        </w:rPr>
        <w:t>Introduction</w:t>
      </w:r>
    </w:p>
    <w:p w14:paraId="6A3D7B4E" w14:textId="77777777" w:rsidR="00936256" w:rsidRDefault="002C2B02" w:rsidP="00510CC8">
      <w:pPr>
        <w:spacing w:before="100" w:beforeAutospacing="1" w:after="100" w:afterAutospacing="1" w:line="276" w:lineRule="auto"/>
        <w:jc w:val="both"/>
        <w:rPr>
          <w:rFonts w:ascii="Times" w:hAnsi="Times" w:cs="Times New Roman"/>
        </w:rPr>
      </w:pPr>
      <w:r>
        <w:rPr>
          <w:rFonts w:ascii="Times" w:hAnsi="Times" w:cs="Times New Roman"/>
        </w:rPr>
        <w:t>À travers c</w:t>
      </w:r>
      <w:r w:rsidR="00775F44">
        <w:rPr>
          <w:rFonts w:ascii="Times" w:hAnsi="Times" w:cs="Times New Roman"/>
        </w:rPr>
        <w:t>e travail</w:t>
      </w:r>
      <w:r w:rsidR="00E930E5">
        <w:rPr>
          <w:rFonts w:ascii="Times" w:hAnsi="Times" w:cs="Times New Roman"/>
        </w:rPr>
        <w:t>, nous prop</w:t>
      </w:r>
      <w:r>
        <w:rPr>
          <w:rFonts w:ascii="Times" w:hAnsi="Times" w:cs="Times New Roman"/>
        </w:rPr>
        <w:t>osons</w:t>
      </w:r>
      <w:r w:rsidR="00775F44">
        <w:rPr>
          <w:rFonts w:ascii="Times" w:hAnsi="Times" w:cs="Times New Roman"/>
        </w:rPr>
        <w:t xml:space="preserve"> une nouvelle exploration des données de l’enquête Capacity</w:t>
      </w:r>
      <w:r w:rsidR="00F17AF8">
        <w:rPr>
          <w:rStyle w:val="Marquenotebasdepage"/>
          <w:rFonts w:ascii="Times" w:hAnsi="Times" w:cs="Times New Roman"/>
        </w:rPr>
        <w:footnoteReference w:id="1"/>
      </w:r>
      <w:r w:rsidR="00E930E5">
        <w:rPr>
          <w:rFonts w:ascii="Times" w:hAnsi="Times" w:cs="Times New Roman"/>
        </w:rPr>
        <w:t xml:space="preserve"> en focalisant notre </w:t>
      </w:r>
      <w:r w:rsidR="00775F44">
        <w:rPr>
          <w:rFonts w:ascii="Times" w:hAnsi="Times" w:cs="Times New Roman"/>
        </w:rPr>
        <w:t xml:space="preserve">attention sur </w:t>
      </w:r>
      <w:r w:rsidR="004C72C7">
        <w:rPr>
          <w:rFonts w:ascii="Times" w:hAnsi="Times" w:cs="Times New Roman"/>
        </w:rPr>
        <w:t>ce qui, dans le questionnaire</w:t>
      </w:r>
      <w:r w:rsidR="00993240">
        <w:rPr>
          <w:rStyle w:val="Marquenotebasdepage"/>
          <w:rFonts w:ascii="Times" w:hAnsi="Times" w:cs="Times New Roman"/>
        </w:rPr>
        <w:footnoteReference w:id="2"/>
      </w:r>
      <w:r w:rsidR="004C72C7">
        <w:rPr>
          <w:rFonts w:ascii="Times" w:hAnsi="Times" w:cs="Times New Roman"/>
        </w:rPr>
        <w:t xml:space="preserve">, a été </w:t>
      </w:r>
      <w:r w:rsidR="009E23B6">
        <w:rPr>
          <w:rFonts w:ascii="Times" w:hAnsi="Times" w:cs="Times New Roman"/>
        </w:rPr>
        <w:t>identifié comme des</w:t>
      </w:r>
      <w:r w:rsidR="004C72C7">
        <w:rPr>
          <w:rFonts w:ascii="Times" w:hAnsi="Times" w:cs="Times New Roman"/>
        </w:rPr>
        <w:t xml:space="preserve"> compétences numériques et regroupé en différents groupes de compétences.</w:t>
      </w:r>
    </w:p>
    <w:p w14:paraId="5B2FAFEE" w14:textId="5C962943" w:rsidR="005C6CDB" w:rsidRDefault="005E5279" w:rsidP="00510CC8">
      <w:pPr>
        <w:spacing w:before="100" w:beforeAutospacing="1" w:after="100" w:afterAutospacing="1" w:line="276" w:lineRule="auto"/>
        <w:jc w:val="both"/>
        <w:rPr>
          <w:rFonts w:ascii="Times" w:hAnsi="Times" w:cs="Times New Roman"/>
        </w:rPr>
      </w:pPr>
      <w:r>
        <w:rPr>
          <w:rFonts w:ascii="Times" w:hAnsi="Times" w:cs="Times New Roman"/>
        </w:rPr>
        <w:t>Notre démar</w:t>
      </w:r>
      <w:r w:rsidR="004C72C7">
        <w:rPr>
          <w:rFonts w:ascii="Times" w:hAnsi="Times" w:cs="Times New Roman"/>
        </w:rPr>
        <w:t xml:space="preserve">che n’est pas </w:t>
      </w:r>
      <w:r w:rsidR="00260FF4">
        <w:rPr>
          <w:rFonts w:ascii="Times" w:hAnsi="Times" w:cs="Times New Roman"/>
        </w:rPr>
        <w:t>de produire</w:t>
      </w:r>
      <w:r w:rsidR="007F40FD">
        <w:rPr>
          <w:rFonts w:ascii="Times" w:hAnsi="Times" w:cs="Times New Roman"/>
        </w:rPr>
        <w:t xml:space="preserve"> </w:t>
      </w:r>
      <w:r w:rsidR="00051A51">
        <w:rPr>
          <w:rFonts w:ascii="Times" w:hAnsi="Times" w:cs="Times New Roman"/>
        </w:rPr>
        <w:t>un argumentaire exhaustif</w:t>
      </w:r>
      <w:r w:rsidR="004C72C7">
        <w:rPr>
          <w:rFonts w:ascii="Times" w:hAnsi="Times" w:cs="Times New Roman"/>
        </w:rPr>
        <w:t xml:space="preserve"> quant </w:t>
      </w:r>
      <w:r w:rsidR="005A6746">
        <w:rPr>
          <w:rFonts w:ascii="Times" w:hAnsi="Times" w:cs="Times New Roman"/>
        </w:rPr>
        <w:t>à la disposition de compétences numériques chez cette</w:t>
      </w:r>
      <w:r w:rsidR="004C72C7">
        <w:rPr>
          <w:rFonts w:ascii="Times" w:hAnsi="Times" w:cs="Times New Roman"/>
        </w:rPr>
        <w:t xml:space="preserve"> population d’enquêtés, </w:t>
      </w:r>
      <w:r w:rsidR="00D71A8A">
        <w:rPr>
          <w:rFonts w:ascii="Times" w:hAnsi="Times" w:cs="Times New Roman"/>
        </w:rPr>
        <w:t>échantillon représentatif</w:t>
      </w:r>
      <w:r w:rsidR="004C72C7">
        <w:rPr>
          <w:rFonts w:ascii="Times" w:hAnsi="Times" w:cs="Times New Roman"/>
        </w:rPr>
        <w:t xml:space="preserve"> de la population française.</w:t>
      </w:r>
      <w:r w:rsidR="007F40FD">
        <w:rPr>
          <w:rFonts w:ascii="Times" w:hAnsi="Times" w:cs="Times New Roman"/>
        </w:rPr>
        <w:t xml:space="preserve"> Nous proposons </w:t>
      </w:r>
      <w:r w:rsidR="00524F5C">
        <w:rPr>
          <w:rFonts w:ascii="Times" w:hAnsi="Times" w:cs="Times New Roman"/>
        </w:rPr>
        <w:t>de discuter</w:t>
      </w:r>
      <w:r w:rsidR="005A6746">
        <w:rPr>
          <w:rFonts w:ascii="Times" w:hAnsi="Times" w:cs="Times New Roman"/>
        </w:rPr>
        <w:t xml:space="preserve">, </w:t>
      </w:r>
      <w:commentRangeStart w:id="2"/>
      <w:r w:rsidR="005A6746">
        <w:rPr>
          <w:rFonts w:ascii="Times" w:hAnsi="Times" w:cs="Times New Roman"/>
        </w:rPr>
        <w:t xml:space="preserve">plus </w:t>
      </w:r>
      <w:r w:rsidR="00601731">
        <w:rPr>
          <w:rFonts w:ascii="Times" w:hAnsi="Times" w:cs="Times New Roman"/>
        </w:rPr>
        <w:t>spécifiquement</w:t>
      </w:r>
      <w:commentRangeEnd w:id="2"/>
      <w:r w:rsidR="00805DBC">
        <w:rPr>
          <w:rStyle w:val="Marquedannotation"/>
        </w:rPr>
        <w:commentReference w:id="2"/>
      </w:r>
      <w:r w:rsidR="005A6746">
        <w:rPr>
          <w:rFonts w:ascii="Times" w:hAnsi="Times" w:cs="Times New Roman"/>
        </w:rPr>
        <w:t>,</w:t>
      </w:r>
      <w:r w:rsidR="00524F5C">
        <w:rPr>
          <w:rFonts w:ascii="Times" w:hAnsi="Times" w:cs="Times New Roman"/>
        </w:rPr>
        <w:t xml:space="preserve"> des usages </w:t>
      </w:r>
      <w:commentRangeStart w:id="3"/>
      <w:r w:rsidR="00524F5C">
        <w:rPr>
          <w:rFonts w:ascii="Times" w:hAnsi="Times" w:cs="Times New Roman"/>
        </w:rPr>
        <w:t>d’</w:t>
      </w:r>
      <w:r w:rsidR="004B2246">
        <w:rPr>
          <w:rFonts w:ascii="Times" w:hAnsi="Times" w:cs="Times New Roman"/>
        </w:rPr>
        <w:t>internet</w:t>
      </w:r>
      <w:commentRangeEnd w:id="3"/>
      <w:r w:rsidR="006F0DFE">
        <w:rPr>
          <w:rStyle w:val="Marquedannotation"/>
        </w:rPr>
        <w:commentReference w:id="3"/>
      </w:r>
      <w:r w:rsidR="004B2246">
        <w:rPr>
          <w:rFonts w:ascii="Times" w:hAnsi="Times" w:cs="Times New Roman"/>
        </w:rPr>
        <w:t xml:space="preserve"> chez l</w:t>
      </w:r>
      <w:r w:rsidR="00524F5C">
        <w:rPr>
          <w:rFonts w:ascii="Times" w:hAnsi="Times" w:cs="Times New Roman"/>
        </w:rPr>
        <w:t xml:space="preserve">es </w:t>
      </w:r>
      <w:ins w:id="4" w:author="Margot" w:date="2017-10-03T09:20:00Z">
        <w:r w:rsidR="00805DBC">
          <w:rPr>
            <w:rFonts w:ascii="Times" w:hAnsi="Times" w:cs="Times New Roman"/>
          </w:rPr>
          <w:t>F</w:t>
        </w:r>
      </w:ins>
      <w:del w:id="5" w:author="Margot" w:date="2017-10-03T09:20:00Z">
        <w:r w:rsidR="00524F5C" w:rsidDel="00805DBC">
          <w:rPr>
            <w:rFonts w:ascii="Times" w:hAnsi="Times" w:cs="Times New Roman"/>
          </w:rPr>
          <w:delText>f</w:delText>
        </w:r>
      </w:del>
      <w:r w:rsidR="00524F5C">
        <w:rPr>
          <w:rFonts w:ascii="Times" w:hAnsi="Times" w:cs="Times New Roman"/>
        </w:rPr>
        <w:t>rançais</w:t>
      </w:r>
      <w:r w:rsidR="00E930E5">
        <w:rPr>
          <w:rFonts w:ascii="Times" w:hAnsi="Times" w:cs="Times New Roman"/>
        </w:rPr>
        <w:t>.</w:t>
      </w:r>
      <w:r w:rsidR="00D4320F">
        <w:rPr>
          <w:rFonts w:ascii="Times" w:hAnsi="Times" w:cs="Times New Roman"/>
        </w:rPr>
        <w:t xml:space="preserve"> </w:t>
      </w:r>
      <w:r w:rsidR="00095345">
        <w:rPr>
          <w:rFonts w:ascii="Times" w:hAnsi="Times" w:cs="Times New Roman"/>
        </w:rPr>
        <w:t>Ces premiers constats rejoignent</w:t>
      </w:r>
      <w:r w:rsidR="008C3E33">
        <w:rPr>
          <w:rFonts w:ascii="Times" w:hAnsi="Times" w:cs="Times New Roman"/>
        </w:rPr>
        <w:t>, d’ailleurs,</w:t>
      </w:r>
      <w:r w:rsidR="00095345">
        <w:rPr>
          <w:rFonts w:ascii="Times" w:hAnsi="Times" w:cs="Times New Roman"/>
        </w:rPr>
        <w:t xml:space="preserve"> de nombreux autres </w:t>
      </w:r>
      <w:r w:rsidR="00794630">
        <w:rPr>
          <w:rFonts w:ascii="Times" w:hAnsi="Times" w:cs="Times New Roman"/>
        </w:rPr>
        <w:t>sur ces mêmes problématiques.</w:t>
      </w:r>
      <w:r w:rsidR="00AA3203">
        <w:rPr>
          <w:rFonts w:ascii="Times" w:hAnsi="Times" w:cs="Times New Roman"/>
        </w:rPr>
        <w:t xml:space="preserve"> En cela, ces résultats doivent</w:t>
      </w:r>
      <w:r w:rsidR="007D186D">
        <w:rPr>
          <w:rFonts w:ascii="Times" w:hAnsi="Times" w:cs="Times New Roman"/>
        </w:rPr>
        <w:t xml:space="preserve"> être</w:t>
      </w:r>
      <w:r w:rsidR="00AA3203">
        <w:rPr>
          <w:rFonts w:ascii="Times" w:hAnsi="Times" w:cs="Times New Roman"/>
        </w:rPr>
        <w:t xml:space="preserve"> </w:t>
      </w:r>
      <w:r w:rsidR="008B1605">
        <w:rPr>
          <w:rFonts w:ascii="Times" w:hAnsi="Times" w:cs="Times New Roman"/>
        </w:rPr>
        <w:t xml:space="preserve">considérés comme une </w:t>
      </w:r>
      <w:r w:rsidR="007D186D">
        <w:rPr>
          <w:rFonts w:ascii="Times" w:hAnsi="Times" w:cs="Times New Roman"/>
        </w:rPr>
        <w:t>matière à</w:t>
      </w:r>
      <w:r w:rsidR="005C6CDB">
        <w:rPr>
          <w:rFonts w:ascii="Times" w:hAnsi="Times" w:cs="Times New Roman"/>
        </w:rPr>
        <w:t xml:space="preserve"> réflexion</w:t>
      </w:r>
      <w:r w:rsidR="008C3E33">
        <w:rPr>
          <w:rFonts w:ascii="Times" w:hAnsi="Times" w:cs="Times New Roman"/>
        </w:rPr>
        <w:t>.</w:t>
      </w:r>
    </w:p>
    <w:p w14:paraId="099FE659" w14:textId="14D99B9F" w:rsidR="00936256" w:rsidRDefault="00936256" w:rsidP="00510CC8">
      <w:pPr>
        <w:spacing w:before="100" w:beforeAutospacing="1" w:after="100" w:afterAutospacing="1" w:line="276" w:lineRule="auto"/>
        <w:jc w:val="both"/>
        <w:rPr>
          <w:rFonts w:ascii="Times" w:hAnsi="Times" w:cs="Times New Roman"/>
        </w:rPr>
      </w:pPr>
    </w:p>
    <w:p w14:paraId="618A0BAF" w14:textId="38E8764C" w:rsidR="00B82BF0" w:rsidRPr="00B82BF0" w:rsidRDefault="00B82BF0" w:rsidP="00510CC8">
      <w:pPr>
        <w:spacing w:before="100" w:beforeAutospacing="1" w:after="100" w:afterAutospacing="1" w:line="276" w:lineRule="auto"/>
        <w:jc w:val="both"/>
        <w:rPr>
          <w:rFonts w:ascii="Times" w:hAnsi="Times" w:cs="Times New Roman"/>
          <w:b/>
          <w:sz w:val="28"/>
        </w:rPr>
      </w:pPr>
      <w:r w:rsidRPr="00B82BF0">
        <w:rPr>
          <w:rFonts w:ascii="Times" w:hAnsi="Times" w:cs="Times New Roman"/>
          <w:b/>
          <w:sz w:val="28"/>
        </w:rPr>
        <w:t>Méthodologie</w:t>
      </w:r>
    </w:p>
    <w:p w14:paraId="36FDB155" w14:textId="4CC806B4" w:rsidR="00936256" w:rsidRDefault="00936256" w:rsidP="00510CC8">
      <w:pPr>
        <w:spacing w:before="100" w:beforeAutospacing="1" w:after="100" w:afterAutospacing="1" w:line="276" w:lineRule="auto"/>
        <w:jc w:val="both"/>
        <w:rPr>
          <w:rFonts w:ascii="Times" w:hAnsi="Times" w:cs="Times New Roman"/>
        </w:rPr>
      </w:pPr>
      <w:r>
        <w:rPr>
          <w:rFonts w:ascii="Times" w:hAnsi="Times" w:cs="Times New Roman"/>
        </w:rPr>
        <w:t>« </w:t>
      </w:r>
      <w:r w:rsidRPr="00936256">
        <w:rPr>
          <w:rFonts w:ascii="Times" w:hAnsi="Times" w:cs="Times New Roman"/>
        </w:rPr>
        <w:t xml:space="preserve">L’enquête s'est déroulée du 17 novembre au 8 décembre 2016 et a permis d’obtenir les réponses de 2036 </w:t>
      </w:r>
      <w:commentRangeStart w:id="6"/>
      <w:ins w:id="7" w:author="Margot" w:date="2017-10-03T10:16:00Z">
        <w:r w:rsidR="006F0DFE">
          <w:rPr>
            <w:rFonts w:ascii="Times" w:hAnsi="Times" w:cs="Times New Roman"/>
          </w:rPr>
          <w:t>personnes</w:t>
        </w:r>
      </w:ins>
      <w:del w:id="8" w:author="Margot" w:date="2017-10-03T10:15:00Z">
        <w:r w:rsidRPr="00936256" w:rsidDel="006F0DFE">
          <w:rPr>
            <w:rFonts w:ascii="Times" w:hAnsi="Times" w:cs="Times New Roman"/>
          </w:rPr>
          <w:delText>f</w:delText>
        </w:r>
      </w:del>
      <w:del w:id="9" w:author="Margot" w:date="2017-10-03T10:16:00Z">
        <w:r w:rsidRPr="00936256" w:rsidDel="006F0DFE">
          <w:rPr>
            <w:rFonts w:ascii="Times" w:hAnsi="Times" w:cs="Times New Roman"/>
          </w:rPr>
          <w:delText>rançais</w:delText>
        </w:r>
      </w:del>
      <w:commentRangeEnd w:id="6"/>
      <w:r w:rsidR="006F0DFE">
        <w:rPr>
          <w:rStyle w:val="Marquedannotation"/>
        </w:rPr>
        <w:commentReference w:id="6"/>
      </w:r>
      <w:r w:rsidRPr="00936256">
        <w:rPr>
          <w:rFonts w:ascii="Times" w:hAnsi="Times" w:cs="Times New Roman"/>
        </w:rPr>
        <w:t xml:space="preserve"> représentati</w:t>
      </w:r>
      <w:ins w:id="10" w:author="Margot" w:date="2017-10-03T10:16:00Z">
        <w:r w:rsidR="006F0DFE">
          <w:rPr>
            <w:rFonts w:ascii="Times" w:hAnsi="Times" w:cs="Times New Roman"/>
          </w:rPr>
          <w:t>ve</w:t>
        </w:r>
      </w:ins>
      <w:del w:id="11" w:author="Margot" w:date="2017-10-03T10:16:00Z">
        <w:r w:rsidRPr="00936256" w:rsidDel="006F0DFE">
          <w:rPr>
            <w:rFonts w:ascii="Times" w:hAnsi="Times" w:cs="Times New Roman"/>
          </w:rPr>
          <w:delText>f</w:delText>
        </w:r>
      </w:del>
      <w:r w:rsidRPr="00936256">
        <w:rPr>
          <w:rFonts w:ascii="Times" w:hAnsi="Times" w:cs="Times New Roman"/>
        </w:rPr>
        <w:t>s de la population française des 18 ans et plus. Les interviews ont été réalisées en face à face. La représentativité de l'échantillon est assurée par la méthode des quotas sur le sexe, l'âge, la profession, la catégorie d'agglomération et la région géographique (UDA5) du répondant. Les quotas sont croisés sur le sexe et l'âge et indépendants sur la profession, la catégori</w:t>
      </w:r>
      <w:r>
        <w:rPr>
          <w:rFonts w:ascii="Times" w:hAnsi="Times" w:cs="Times New Roman"/>
        </w:rPr>
        <w:t>e d'agglomération et la région.</w:t>
      </w:r>
    </w:p>
    <w:p w14:paraId="26B6537C" w14:textId="77777777" w:rsidR="00936256" w:rsidRDefault="00936256" w:rsidP="00510CC8">
      <w:pPr>
        <w:spacing w:before="100" w:beforeAutospacing="1" w:after="100" w:afterAutospacing="1" w:line="276" w:lineRule="auto"/>
        <w:jc w:val="both"/>
        <w:rPr>
          <w:rFonts w:ascii="Times" w:hAnsi="Times" w:cs="Times New Roman"/>
        </w:rPr>
      </w:pPr>
      <w:r w:rsidRPr="00936256">
        <w:rPr>
          <w:rFonts w:ascii="Times" w:hAnsi="Times" w:cs="Times New Roman"/>
        </w:rPr>
        <w:t xml:space="preserve">Les thématiques abordées sont : la connectivité et l'équipement numériques, la diversité et l'intensité des usages, les compétences numériques, les attitudes et représentations vis-à-vis du </w:t>
      </w:r>
      <w:r>
        <w:rPr>
          <w:rFonts w:ascii="Times" w:hAnsi="Times" w:cs="Times New Roman"/>
        </w:rPr>
        <w:t>numérique et le pouvoir d'agir.</w:t>
      </w:r>
    </w:p>
    <w:p w14:paraId="2ECE2940" w14:textId="0F99C7F3" w:rsidR="005C6CDB" w:rsidRDefault="00936256" w:rsidP="00510CC8">
      <w:pPr>
        <w:spacing w:before="100" w:beforeAutospacing="1" w:after="100" w:afterAutospacing="1" w:line="276" w:lineRule="auto"/>
        <w:jc w:val="both"/>
        <w:rPr>
          <w:rFonts w:ascii="Times" w:hAnsi="Times" w:cs="Times New Roman"/>
        </w:rPr>
      </w:pPr>
      <w:r w:rsidRPr="00936256">
        <w:rPr>
          <w:rFonts w:ascii="Times" w:hAnsi="Times" w:cs="Times New Roman"/>
        </w:rPr>
        <w:t xml:space="preserve">Les données récoltées visent notamment à alimenter les travaux entrepris dans le cadre du projet de recherche « Capacity », portant sur les réalités de l'empowerment par les usages </w:t>
      </w:r>
      <w:r w:rsidRPr="00936256">
        <w:rPr>
          <w:rFonts w:ascii="Times" w:hAnsi="Times" w:cs="Times New Roman"/>
        </w:rPr>
        <w:lastRenderedPageBreak/>
        <w:t>numériques en France, ainsi que les réflexions de l’Agence du numérique, partie prenante de cette enquête. Le questionnaire intègre également les « questions communes » à chaque pays membre du WIP (World Internet Project) auquel M@rsouin participe pour la première fois en 2016 en tan</w:t>
      </w:r>
      <w:r w:rsidR="00B54035">
        <w:rPr>
          <w:rFonts w:ascii="Times" w:hAnsi="Times" w:cs="Times New Roman"/>
        </w:rPr>
        <w:t>t que représentant de la France</w:t>
      </w:r>
      <w:r>
        <w:rPr>
          <w:rFonts w:ascii="Times" w:hAnsi="Times" w:cs="Times New Roman"/>
        </w:rPr>
        <w:t> »</w:t>
      </w:r>
      <w:r w:rsidR="00B54035">
        <w:rPr>
          <w:rStyle w:val="Marquenotebasdepage"/>
          <w:rFonts w:ascii="Times" w:hAnsi="Times" w:cs="Times New Roman"/>
        </w:rPr>
        <w:footnoteReference w:id="3"/>
      </w:r>
      <w:r w:rsidR="00B54035">
        <w:rPr>
          <w:rFonts w:ascii="Times" w:hAnsi="Times" w:cs="Times New Roman"/>
        </w:rPr>
        <w:t>.</w:t>
      </w:r>
    </w:p>
    <w:p w14:paraId="6640471F" w14:textId="77777777" w:rsidR="00775F44" w:rsidRPr="009D4272" w:rsidRDefault="00775F44" w:rsidP="00510CC8">
      <w:pPr>
        <w:spacing w:before="100" w:beforeAutospacing="1" w:after="100" w:afterAutospacing="1" w:line="276" w:lineRule="auto"/>
        <w:jc w:val="both"/>
        <w:rPr>
          <w:rFonts w:ascii="Times" w:hAnsi="Times" w:cs="Times New Roman"/>
        </w:rPr>
      </w:pPr>
    </w:p>
    <w:p w14:paraId="7071EA53" w14:textId="776D53D0" w:rsidR="000E386F" w:rsidRDefault="00D763F5" w:rsidP="00510CC8">
      <w:pPr>
        <w:spacing w:before="100" w:beforeAutospacing="1" w:after="100" w:afterAutospacing="1" w:line="276" w:lineRule="auto"/>
        <w:rPr>
          <w:rFonts w:ascii="Times" w:hAnsi="Times" w:cs="Times New Roman"/>
          <w:b/>
          <w:bCs/>
          <w:sz w:val="28"/>
        </w:rPr>
      </w:pPr>
      <w:r>
        <w:rPr>
          <w:rFonts w:ascii="Times" w:hAnsi="Times" w:cs="Times New Roman"/>
          <w:b/>
          <w:bCs/>
          <w:sz w:val="28"/>
        </w:rPr>
        <w:t>Q</w:t>
      </w:r>
      <w:r w:rsidR="005708D1" w:rsidRPr="005708D1">
        <w:rPr>
          <w:rFonts w:ascii="Times" w:hAnsi="Times" w:cs="Times New Roman"/>
          <w:b/>
          <w:bCs/>
          <w:sz w:val="28"/>
        </w:rPr>
        <w:t>uatre profils d’internautes en</w:t>
      </w:r>
      <w:r>
        <w:rPr>
          <w:rFonts w:ascii="Times" w:hAnsi="Times" w:cs="Times New Roman"/>
          <w:b/>
          <w:bCs/>
          <w:sz w:val="28"/>
        </w:rPr>
        <w:t xml:space="preserve"> matière de</w:t>
      </w:r>
      <w:r w:rsidR="005708D1" w:rsidRPr="005708D1">
        <w:rPr>
          <w:rFonts w:ascii="Times" w:hAnsi="Times" w:cs="Times New Roman"/>
          <w:b/>
          <w:bCs/>
          <w:sz w:val="28"/>
        </w:rPr>
        <w:t xml:space="preserve"> compétences numériques</w:t>
      </w:r>
    </w:p>
    <w:p w14:paraId="37236B48" w14:textId="2CA0EC03" w:rsidR="004217FF" w:rsidRPr="00510CC8" w:rsidRDefault="004217FF" w:rsidP="00510CC8">
      <w:pPr>
        <w:spacing w:before="100" w:beforeAutospacing="1" w:after="100" w:afterAutospacing="1" w:line="276" w:lineRule="auto"/>
        <w:jc w:val="both"/>
        <w:rPr>
          <w:rFonts w:ascii="Times" w:hAnsi="Times" w:cs="Times New Roman"/>
          <w:bCs/>
        </w:rPr>
      </w:pPr>
      <w:r>
        <w:rPr>
          <w:rFonts w:ascii="Times" w:hAnsi="Times" w:cs="Times New Roman"/>
          <w:bCs/>
        </w:rPr>
        <w:t xml:space="preserve">L’ensemble des </w:t>
      </w:r>
      <w:del w:id="12" w:author="Margot" w:date="2017-10-03T10:02:00Z">
        <w:r w:rsidDel="00022F95">
          <w:rPr>
            <w:rFonts w:ascii="Times" w:hAnsi="Times" w:cs="Times New Roman"/>
            <w:bCs/>
          </w:rPr>
          <w:delText xml:space="preserve">français </w:delText>
        </w:r>
      </w:del>
      <w:ins w:id="13" w:author="Margot" w:date="2017-10-03T10:02:00Z">
        <w:r w:rsidR="00022F95">
          <w:rPr>
            <w:rFonts w:ascii="Times" w:hAnsi="Times" w:cs="Times New Roman"/>
            <w:bCs/>
          </w:rPr>
          <w:t xml:space="preserve">Français </w:t>
        </w:r>
      </w:ins>
      <w:r>
        <w:rPr>
          <w:rFonts w:ascii="Times" w:hAnsi="Times" w:cs="Times New Roman"/>
          <w:bCs/>
        </w:rPr>
        <w:t xml:space="preserve">ne sont pas égaux dans les usages d’internet. La typologie que nous </w:t>
      </w:r>
      <w:r w:rsidR="00E004A6">
        <w:rPr>
          <w:rFonts w:ascii="Times" w:hAnsi="Times" w:cs="Times New Roman"/>
          <w:bCs/>
        </w:rPr>
        <w:t xml:space="preserve">proposons et </w:t>
      </w:r>
      <w:r>
        <w:rPr>
          <w:rFonts w:ascii="Times" w:hAnsi="Times" w:cs="Times New Roman"/>
          <w:bCs/>
        </w:rPr>
        <w:t>présentons</w:t>
      </w:r>
      <w:r w:rsidR="00510CC8">
        <w:rPr>
          <w:rFonts w:ascii="Times" w:hAnsi="Times" w:cs="Times New Roman"/>
          <w:bCs/>
        </w:rPr>
        <w:t xml:space="preserve"> </w:t>
      </w:r>
      <w:r w:rsidR="00510CC8">
        <w:rPr>
          <w:rFonts w:ascii="Times" w:hAnsi="Times" w:cs="Times New Roman"/>
          <w:bCs/>
          <w:i/>
        </w:rPr>
        <w:t>infra</w:t>
      </w:r>
      <w:r w:rsidR="00510CC8">
        <w:rPr>
          <w:rFonts w:ascii="Times" w:hAnsi="Times" w:cs="Times New Roman"/>
          <w:bCs/>
        </w:rPr>
        <w:t xml:space="preserve"> a été réalisée par le biais d’une Classification Ascendante Hiérarchique (CAH)</w:t>
      </w:r>
      <w:r w:rsidR="00510CC8">
        <w:rPr>
          <w:rStyle w:val="Marquenotebasdepage"/>
          <w:rFonts w:ascii="Times" w:hAnsi="Times" w:cs="Times New Roman"/>
          <w:bCs/>
        </w:rPr>
        <w:footnoteReference w:id="4"/>
      </w:r>
      <w:r w:rsidR="00510CC8">
        <w:rPr>
          <w:rFonts w:ascii="Times" w:hAnsi="Times" w:cs="Times New Roman"/>
          <w:bCs/>
        </w:rPr>
        <w:t>, suite à une Analyse factorielle Multiple (AFM)</w:t>
      </w:r>
      <w:r w:rsidR="00510CC8">
        <w:rPr>
          <w:rStyle w:val="Marquenotebasdepage"/>
          <w:rFonts w:ascii="Times" w:hAnsi="Times" w:cs="Times New Roman"/>
          <w:bCs/>
        </w:rPr>
        <w:footnoteReference w:id="5"/>
      </w:r>
      <w:r w:rsidR="00510CC8">
        <w:rPr>
          <w:rFonts w:ascii="Times" w:hAnsi="Times" w:cs="Times New Roman"/>
          <w:bCs/>
        </w:rPr>
        <w:t>.</w:t>
      </w:r>
    </w:p>
    <w:p w14:paraId="2314DA07" w14:textId="77777777" w:rsidR="004217FF" w:rsidRPr="004217FF" w:rsidRDefault="004217FF" w:rsidP="00510CC8">
      <w:pPr>
        <w:spacing w:before="100" w:beforeAutospacing="1" w:after="100" w:afterAutospacing="1" w:line="276" w:lineRule="auto"/>
        <w:rPr>
          <w:rFonts w:ascii="Times" w:hAnsi="Times" w:cs="Times New Roman"/>
          <w:bCs/>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8E1B08" w14:paraId="31B034B4" w14:textId="77777777" w:rsidTr="007F40FD">
        <w:trPr>
          <w:trHeight w:val="626"/>
        </w:trPr>
        <w:tc>
          <w:tcPr>
            <w:tcW w:w="9206" w:type="dxa"/>
            <w:shd w:val="clear" w:color="auto" w:fill="D9D9D9" w:themeFill="background1" w:themeFillShade="D9"/>
            <w:vAlign w:val="center"/>
          </w:tcPr>
          <w:p w14:paraId="40EF26CC" w14:textId="1243C386" w:rsidR="008E1B08" w:rsidRDefault="008E1B08" w:rsidP="00510CC8">
            <w:pPr>
              <w:spacing w:before="100" w:beforeAutospacing="1" w:after="100" w:afterAutospacing="1" w:line="276" w:lineRule="auto"/>
              <w:rPr>
                <w:rFonts w:ascii="Times" w:hAnsi="Times" w:cs="Times New Roman"/>
              </w:rPr>
            </w:pPr>
            <w:r w:rsidRPr="009D4272">
              <w:rPr>
                <w:rFonts w:ascii="Times" w:hAnsi="Times" w:cs="Times New Roman"/>
                <w:b/>
                <w:bCs/>
              </w:rPr>
              <w:t>LES EXPERTS - CLASSE 1 (56%)</w:t>
            </w:r>
          </w:p>
        </w:tc>
      </w:tr>
      <w:tr w:rsidR="007F40FD" w:rsidRPr="007F40FD" w14:paraId="2B0E80D7" w14:textId="77777777" w:rsidTr="007F40FD">
        <w:trPr>
          <w:trHeight w:val="159"/>
        </w:trPr>
        <w:tc>
          <w:tcPr>
            <w:tcW w:w="9206" w:type="dxa"/>
            <w:shd w:val="clear" w:color="auto" w:fill="auto"/>
            <w:vAlign w:val="center"/>
          </w:tcPr>
          <w:p w14:paraId="456411DF" w14:textId="77777777" w:rsidR="007F40FD" w:rsidRPr="007F40FD" w:rsidRDefault="007F40FD" w:rsidP="00510CC8">
            <w:pPr>
              <w:spacing w:before="100" w:beforeAutospacing="1" w:after="100" w:afterAutospacing="1" w:line="276" w:lineRule="auto"/>
              <w:rPr>
                <w:rFonts w:ascii="Times" w:hAnsi="Times" w:cs="Times New Roman"/>
                <w:b/>
                <w:bCs/>
                <w:sz w:val="12"/>
              </w:rPr>
            </w:pPr>
          </w:p>
        </w:tc>
      </w:tr>
      <w:tr w:rsidR="008E1B08" w14:paraId="48067F52" w14:textId="77777777" w:rsidTr="007F40FD">
        <w:trPr>
          <w:trHeight w:val="588"/>
        </w:trPr>
        <w:tc>
          <w:tcPr>
            <w:tcW w:w="9206" w:type="dxa"/>
            <w:shd w:val="clear" w:color="auto" w:fill="D9D9D9" w:themeFill="background1" w:themeFillShade="D9"/>
            <w:vAlign w:val="center"/>
          </w:tcPr>
          <w:p w14:paraId="4FE2BA00" w14:textId="47D86866" w:rsidR="008E1B08" w:rsidRDefault="008E1B08" w:rsidP="00510CC8">
            <w:pPr>
              <w:spacing w:before="100" w:beforeAutospacing="1" w:after="100" w:afterAutospacing="1" w:line="276" w:lineRule="auto"/>
              <w:rPr>
                <w:rFonts w:ascii="Times" w:hAnsi="Times" w:cs="Times New Roman"/>
              </w:rPr>
            </w:pPr>
            <w:r w:rsidRPr="009D4272">
              <w:rPr>
                <w:rFonts w:ascii="Times" w:hAnsi="Times" w:cs="Times New Roman"/>
                <w:b/>
                <w:bCs/>
              </w:rPr>
              <w:t>Un développement de compétences numériques riche et diversifié</w:t>
            </w:r>
          </w:p>
        </w:tc>
      </w:tr>
    </w:tbl>
    <w:p w14:paraId="36FABCB0" w14:textId="0E1B4800" w:rsidR="008D4591" w:rsidRDefault="00825596" w:rsidP="00510CC8">
      <w:pPr>
        <w:spacing w:before="100" w:beforeAutospacing="1" w:after="100" w:afterAutospacing="1" w:line="276" w:lineRule="auto"/>
        <w:jc w:val="both"/>
        <w:rPr>
          <w:rFonts w:ascii="Times" w:hAnsi="Times" w:cs="Times New Roman"/>
        </w:rPr>
      </w:pPr>
      <w:r>
        <w:rPr>
          <w:rFonts w:ascii="Times" w:hAnsi="Times" w:cs="Times New Roman"/>
        </w:rPr>
        <w:t>Les experts</w:t>
      </w:r>
      <w:r w:rsidR="00A82A23" w:rsidRPr="009D4272">
        <w:rPr>
          <w:rFonts w:ascii="Times" w:hAnsi="Times" w:cs="Times New Roman"/>
        </w:rPr>
        <w:t xml:space="preserve"> </w:t>
      </w:r>
      <w:r>
        <w:rPr>
          <w:rFonts w:ascii="Times" w:hAnsi="Times" w:cs="Times New Roman"/>
        </w:rPr>
        <w:t>constituent la classe</w:t>
      </w:r>
      <w:r w:rsidR="00A82A23" w:rsidRPr="009D4272">
        <w:rPr>
          <w:rFonts w:ascii="Times" w:hAnsi="Times" w:cs="Times New Roman"/>
        </w:rPr>
        <w:t xml:space="preserve"> la plus importante, du point de vue de l'effectif, de la population interrogée puisqu'elle en concentre plus de la moitié (56%). Près de 90% des personnes qui déclarent être très à l'aise dans l’utilisation internet font partie de cette première classe et elles constituent à elles seules la moitié de cette classe. </w:t>
      </w:r>
      <w:commentRangeStart w:id="14"/>
      <w:r w:rsidR="00A82A23" w:rsidRPr="009D4272">
        <w:rPr>
          <w:rFonts w:ascii="Times" w:hAnsi="Times" w:cs="Times New Roman"/>
        </w:rPr>
        <w:t xml:space="preserve">Le sexe </w:t>
      </w:r>
      <w:r w:rsidR="00137487">
        <w:rPr>
          <w:rFonts w:ascii="Times" w:hAnsi="Times" w:cs="Times New Roman"/>
        </w:rPr>
        <w:t>ne semble pas renvoyer</w:t>
      </w:r>
      <w:r w:rsidR="00A82A23" w:rsidRPr="009D4272">
        <w:rPr>
          <w:rFonts w:ascii="Times" w:hAnsi="Times" w:cs="Times New Roman"/>
        </w:rPr>
        <w:t xml:space="preserve"> à un fac</w:t>
      </w:r>
      <w:r w:rsidR="00137487">
        <w:rPr>
          <w:rFonts w:ascii="Times" w:hAnsi="Times" w:cs="Times New Roman"/>
        </w:rPr>
        <w:t>teur de distinction concernant c</w:t>
      </w:r>
      <w:r w:rsidR="00A82A23" w:rsidRPr="009D4272">
        <w:rPr>
          <w:rFonts w:ascii="Times" w:hAnsi="Times" w:cs="Times New Roman"/>
        </w:rPr>
        <w:t xml:space="preserve">es compétences </w:t>
      </w:r>
      <w:r w:rsidR="00137487">
        <w:rPr>
          <w:rFonts w:ascii="Times" w:hAnsi="Times" w:cs="Times New Roman"/>
        </w:rPr>
        <w:t>dans les usages d’internet</w:t>
      </w:r>
      <w:commentRangeEnd w:id="14"/>
      <w:r w:rsidR="00F57DF2">
        <w:rPr>
          <w:rStyle w:val="Marquedannotation"/>
        </w:rPr>
        <w:commentReference w:id="14"/>
      </w:r>
      <w:r w:rsidR="00A82A23" w:rsidRPr="009D4272">
        <w:rPr>
          <w:rFonts w:ascii="Times" w:hAnsi="Times" w:cs="Times New Roman"/>
        </w:rPr>
        <w:t xml:space="preserve">. La répartition </w:t>
      </w:r>
      <w:r w:rsidR="00E004A6">
        <w:rPr>
          <w:rFonts w:ascii="Times" w:hAnsi="Times" w:cs="Times New Roman"/>
        </w:rPr>
        <w:t xml:space="preserve">est </w:t>
      </w:r>
      <w:r w:rsidR="00A82A23" w:rsidRPr="009D4272">
        <w:rPr>
          <w:rFonts w:ascii="Times" w:hAnsi="Times" w:cs="Times New Roman"/>
        </w:rPr>
        <w:t xml:space="preserve">à peu près égale entre les hommes et les femmes. Une très forte proportion des étudiants interrogés (90%) sont dans cette première classe, à l'instar des professions intermédiaires (63%), des artisans, commerçants et chefs d'entreprise (69%) ainsi que des cadres et des professions intellectuelles supérieures (74%). Le </w:t>
      </w:r>
      <w:r w:rsidR="008D4591">
        <w:rPr>
          <w:rFonts w:ascii="Times" w:hAnsi="Times" w:cs="Times New Roman"/>
        </w:rPr>
        <w:t>diplôme</w:t>
      </w:r>
      <w:r w:rsidR="00A82A23" w:rsidRPr="009D4272">
        <w:rPr>
          <w:rFonts w:ascii="Times" w:hAnsi="Times" w:cs="Times New Roman"/>
        </w:rPr>
        <w:t xml:space="preserve"> semble, lui aussi, </w:t>
      </w:r>
      <w:r w:rsidR="008D4591">
        <w:rPr>
          <w:rFonts w:ascii="Times" w:hAnsi="Times" w:cs="Times New Roman"/>
        </w:rPr>
        <w:t>associé</w:t>
      </w:r>
      <w:r w:rsidR="00A82A23" w:rsidRPr="009D4272">
        <w:rPr>
          <w:rFonts w:ascii="Times" w:hAnsi="Times" w:cs="Times New Roman"/>
        </w:rPr>
        <w:t xml:space="preserve"> à un fort développement en compétences numériques puisque deux tiers des personnes disposant d'un bac+1/+2 (67%) et près des trois quarts des personnes ayant un niveau de diplôme supérieur ou égal à bac+3 (71%) appartiennent à cette classe. Près de 80% des personnes qui déclarent avoir un niveau de vie très confortable appartiennent </w:t>
      </w:r>
      <w:del w:id="15" w:author="Margot" w:date="2017-10-03T10:06:00Z">
        <w:r w:rsidR="00A82A23" w:rsidRPr="009D4272" w:rsidDel="00F57DF2">
          <w:rPr>
            <w:rFonts w:ascii="Times" w:hAnsi="Times" w:cs="Times New Roman"/>
          </w:rPr>
          <w:delText xml:space="preserve">à </w:delText>
        </w:r>
      </w:del>
      <w:r w:rsidR="00E004A6">
        <w:rPr>
          <w:rFonts w:ascii="Times" w:hAnsi="Times" w:cs="Times New Roman"/>
        </w:rPr>
        <w:t>aux experts</w:t>
      </w:r>
      <w:r w:rsidR="00405B40">
        <w:rPr>
          <w:rFonts w:ascii="Times" w:hAnsi="Times" w:cs="Times New Roman"/>
        </w:rPr>
        <w:t>. Concernant le statut familial</w:t>
      </w:r>
      <w:r w:rsidR="00D763F5">
        <w:rPr>
          <w:rFonts w:ascii="Times" w:hAnsi="Times" w:cs="Times New Roman"/>
        </w:rPr>
        <w:t>, cette classe regroupe</w:t>
      </w:r>
      <w:r w:rsidR="00A82A23" w:rsidRPr="009D4272">
        <w:rPr>
          <w:rFonts w:ascii="Times" w:hAnsi="Times" w:cs="Times New Roman"/>
        </w:rPr>
        <w:t xml:space="preserve"> plus particulièrement des personnes célibataires (72%), des personnes en concubinage (66%) ou pacsées (78%). L'âge semble aussi être un facteur de distinction en matière de développement de compétences numériques avec une forte association des 18-24 ans (89%), des 25-34 ans (75%) et des 35-49 ans (61%) à cett</w:t>
      </w:r>
      <w:r w:rsidR="008D4591">
        <w:rPr>
          <w:rFonts w:ascii="Times" w:hAnsi="Times" w:cs="Times New Roman"/>
        </w:rPr>
        <w:t>e classe.</w:t>
      </w:r>
    </w:p>
    <w:p w14:paraId="7A1089F5" w14:textId="63392C91" w:rsidR="008D4591" w:rsidRDefault="00A82A23" w:rsidP="00510CC8">
      <w:pPr>
        <w:spacing w:before="100" w:beforeAutospacing="1" w:after="100" w:afterAutospacing="1" w:line="276" w:lineRule="auto"/>
        <w:jc w:val="both"/>
        <w:rPr>
          <w:rFonts w:ascii="Times" w:hAnsi="Times" w:cs="Times New Roman"/>
        </w:rPr>
      </w:pPr>
      <w:r w:rsidRPr="009D4272">
        <w:rPr>
          <w:rFonts w:ascii="Times" w:hAnsi="Times" w:cs="Times New Roman"/>
        </w:rPr>
        <w:t xml:space="preserve">Sans entrer dans le détail </w:t>
      </w:r>
      <w:commentRangeStart w:id="16"/>
      <w:r w:rsidRPr="009D4272">
        <w:rPr>
          <w:rFonts w:ascii="Times" w:hAnsi="Times" w:cs="Times New Roman"/>
        </w:rPr>
        <w:t>des différents groupes de compétences numériques</w:t>
      </w:r>
      <w:commentRangeEnd w:id="16"/>
      <w:r w:rsidR="00F57DF2">
        <w:rPr>
          <w:rStyle w:val="Marquedannotation"/>
        </w:rPr>
        <w:commentReference w:id="16"/>
      </w:r>
      <w:r w:rsidRPr="009D4272">
        <w:rPr>
          <w:rFonts w:ascii="Times" w:hAnsi="Times" w:cs="Times New Roman"/>
        </w:rPr>
        <w:t xml:space="preserve">, </w:t>
      </w:r>
      <w:r w:rsidR="008D4591">
        <w:rPr>
          <w:rFonts w:ascii="Times" w:hAnsi="Times" w:cs="Times New Roman"/>
        </w:rPr>
        <w:t>les experts</w:t>
      </w:r>
      <w:r w:rsidRPr="009D4272">
        <w:rPr>
          <w:rFonts w:ascii="Times" w:hAnsi="Times" w:cs="Times New Roman"/>
        </w:rPr>
        <w:t xml:space="preserve"> concentre</w:t>
      </w:r>
      <w:ins w:id="17" w:author="Margot" w:date="2017-10-03T10:09:00Z">
        <w:r w:rsidR="00F57DF2">
          <w:rPr>
            <w:rFonts w:ascii="Times" w:hAnsi="Times" w:cs="Times New Roman"/>
          </w:rPr>
          <w:t>nt</w:t>
        </w:r>
      </w:ins>
      <w:r w:rsidRPr="009D4272">
        <w:rPr>
          <w:rFonts w:ascii="Times" w:hAnsi="Times" w:cs="Times New Roman"/>
        </w:rPr>
        <w:t xml:space="preserve"> un haut niveau de maîtrise pour la quasi-intégralité des compétences</w:t>
      </w:r>
      <w:r w:rsidR="00A86C2E">
        <w:rPr>
          <w:rFonts w:ascii="Times" w:hAnsi="Times" w:cs="Times New Roman"/>
        </w:rPr>
        <w:t xml:space="preserve"> interrogé</w:t>
      </w:r>
      <w:ins w:id="18" w:author="Margot" w:date="2017-10-03T10:09:00Z">
        <w:r w:rsidR="00F57DF2">
          <w:rPr>
            <w:rFonts w:ascii="Times" w:hAnsi="Times" w:cs="Times New Roman"/>
          </w:rPr>
          <w:t>e</w:t>
        </w:r>
      </w:ins>
      <w:r w:rsidR="00A86C2E">
        <w:rPr>
          <w:rFonts w:ascii="Times" w:hAnsi="Times" w:cs="Times New Roman"/>
        </w:rPr>
        <w:t>s</w:t>
      </w:r>
      <w:r w:rsidRPr="009D4272">
        <w:rPr>
          <w:rFonts w:ascii="Times" w:hAnsi="Times" w:cs="Times New Roman"/>
        </w:rPr>
        <w:t>, que ce soit pour les compétences opérationnelles, les compétences informationnelles, les compétences sociales, les compétences mobiles et les compétences créatives. Pour l'ensemble des compétences opérationnelle</w:t>
      </w:r>
      <w:bookmarkStart w:id="19" w:name="sdfootnote1anc"/>
      <w:r w:rsidR="00045A08">
        <w:rPr>
          <w:rFonts w:ascii="Times" w:hAnsi="Times" w:cs="Times New Roman"/>
        </w:rPr>
        <w:t>s</w:t>
      </w:r>
      <w:r w:rsidRPr="009D4272">
        <w:rPr>
          <w:rStyle w:val="Marquenotebasdepage"/>
          <w:rFonts w:ascii="Times" w:hAnsi="Times" w:cs="Times New Roman"/>
        </w:rPr>
        <w:footnoteReference w:id="6"/>
      </w:r>
      <w:bookmarkEnd w:id="19"/>
      <w:r w:rsidRPr="009D4272">
        <w:rPr>
          <w:rFonts w:ascii="Times" w:hAnsi="Times" w:cs="Times New Roman"/>
        </w:rPr>
        <w:t>, au minimum plus des trois quarts des personnes répondant très favorablement à chacune des capacités appartiennent à la classe 1. Il en va de même pour les compétences informationnelles</w:t>
      </w:r>
      <w:bookmarkStart w:id="20" w:name="sdfootnote2anc"/>
      <w:r w:rsidRPr="009D4272">
        <w:rPr>
          <w:rStyle w:val="Marquenotebasdepage"/>
          <w:rFonts w:ascii="Times" w:hAnsi="Times" w:cs="Times New Roman"/>
        </w:rPr>
        <w:footnoteReference w:id="7"/>
      </w:r>
      <w:bookmarkEnd w:id="20"/>
      <w:r w:rsidRPr="009D4272">
        <w:rPr>
          <w:rFonts w:ascii="Times" w:hAnsi="Times" w:cs="Times New Roman"/>
        </w:rPr>
        <w:t xml:space="preserve"> avec un minimum de 80%. Le constat est identique pour l'ensemble des compétences sociales</w:t>
      </w:r>
      <w:bookmarkStart w:id="21" w:name="sdfootnote3anc"/>
      <w:r w:rsidRPr="009D4272">
        <w:rPr>
          <w:rStyle w:val="Marquenotebasdepage"/>
          <w:rFonts w:ascii="Times" w:hAnsi="Times" w:cs="Times New Roman"/>
        </w:rPr>
        <w:footnoteReference w:id="8"/>
      </w:r>
      <w:bookmarkEnd w:id="21"/>
      <w:r w:rsidR="00A26A56" w:rsidRPr="009D4272">
        <w:rPr>
          <w:rFonts w:ascii="Times" w:hAnsi="Times" w:cs="Times New Roman"/>
        </w:rPr>
        <w:t xml:space="preserve"> </w:t>
      </w:r>
      <w:r w:rsidRPr="009D4272">
        <w:rPr>
          <w:rFonts w:ascii="Times" w:hAnsi="Times" w:cs="Times New Roman"/>
        </w:rPr>
        <w:t xml:space="preserve">avec un seuil minimum de 82%. Il est à noter toutefois qu'ils sont un peu moins concernés </w:t>
      </w:r>
      <w:commentRangeStart w:id="22"/>
      <w:r w:rsidRPr="009D4272">
        <w:rPr>
          <w:rFonts w:ascii="Times" w:hAnsi="Times" w:cs="Times New Roman"/>
        </w:rPr>
        <w:t xml:space="preserve">par l'envoi d'e-mail (65%). </w:t>
      </w:r>
      <w:commentRangeEnd w:id="22"/>
      <w:r w:rsidR="006F0DFE">
        <w:rPr>
          <w:rStyle w:val="Marquedannotation"/>
        </w:rPr>
        <w:commentReference w:id="22"/>
      </w:r>
      <w:r w:rsidRPr="009D4272">
        <w:rPr>
          <w:rFonts w:ascii="Times" w:hAnsi="Times" w:cs="Times New Roman"/>
        </w:rPr>
        <w:t>Pour les compétences mobiles</w:t>
      </w:r>
      <w:bookmarkStart w:id="23" w:name="sdfootnote4anc"/>
      <w:r w:rsidRPr="009D4272">
        <w:rPr>
          <w:rStyle w:val="Marquenotebasdepage"/>
          <w:rFonts w:ascii="Times" w:hAnsi="Times" w:cs="Times New Roman"/>
        </w:rPr>
        <w:footnoteReference w:id="9"/>
      </w:r>
      <w:bookmarkEnd w:id="23"/>
      <w:r w:rsidRPr="009D4272">
        <w:rPr>
          <w:rFonts w:ascii="Times" w:hAnsi="Times" w:cs="Times New Roman"/>
        </w:rPr>
        <w:t>, le seuil minium est encore plus élevé (87%). Concernant les compétences créatives</w:t>
      </w:r>
      <w:bookmarkStart w:id="24" w:name="sdfootnote5anc"/>
      <w:r w:rsidRPr="009D4272">
        <w:rPr>
          <w:rStyle w:val="Marquenotebasdepage"/>
          <w:rFonts w:ascii="Times" w:hAnsi="Times" w:cs="Times New Roman"/>
        </w:rPr>
        <w:footnoteReference w:id="10"/>
      </w:r>
      <w:bookmarkEnd w:id="24"/>
      <w:r w:rsidRPr="009D4272">
        <w:rPr>
          <w:rFonts w:ascii="Times" w:hAnsi="Times" w:cs="Times New Roman"/>
        </w:rPr>
        <w:t>, l'appartenance d'internautes à cette première classe est quelque peu différente par rapport aux autres groupes de compétences numériques. Pour la création de contenu nouveau à partir d'images, de musiques ou de vidéos mais aussi la mise en ligne de ces types de contenu, les internautes interrogés expriment une très forte ai</w:t>
      </w:r>
      <w:r w:rsidR="008D4591">
        <w:rPr>
          <w:rFonts w:ascii="Times" w:hAnsi="Times" w:cs="Times New Roman"/>
        </w:rPr>
        <w:t xml:space="preserve">sance (au minimum plus de 92%). </w:t>
      </w:r>
      <w:r w:rsidRPr="009D4272">
        <w:rPr>
          <w:rFonts w:ascii="Times" w:hAnsi="Times" w:cs="Times New Roman"/>
        </w:rPr>
        <w:t>Par contre, pour les deux autres compétences, à savoir la programmation dans un langage informatique ainsi que la création d'un site internet, c'est quelque peu différent. Pour ces deux compétences, que les internautes déclarent être</w:t>
      </w:r>
      <w:r w:rsidR="008D4591">
        <w:rPr>
          <w:rFonts w:ascii="Times" w:hAnsi="Times" w:cs="Times New Roman"/>
        </w:rPr>
        <w:t xml:space="preserve"> soit</w:t>
      </w:r>
      <w:r w:rsidRPr="009D4272">
        <w:rPr>
          <w:rFonts w:ascii="Times" w:hAnsi="Times" w:cs="Times New Roman"/>
        </w:rPr>
        <w:t xml:space="preserve"> extrêmement à l'aise ou</w:t>
      </w:r>
      <w:r w:rsidR="008D4591">
        <w:rPr>
          <w:rFonts w:ascii="Times" w:hAnsi="Times" w:cs="Times New Roman"/>
        </w:rPr>
        <w:t xml:space="preserve"> soit</w:t>
      </w:r>
      <w:r w:rsidRPr="009D4272">
        <w:rPr>
          <w:rFonts w:ascii="Times" w:hAnsi="Times" w:cs="Times New Roman"/>
        </w:rPr>
        <w:t xml:space="preserve"> dans l'incapacité de les mettre en œuvre, ils demeurent nombre</w:t>
      </w:r>
      <w:r w:rsidR="008D4591">
        <w:rPr>
          <w:rFonts w:ascii="Times" w:hAnsi="Times" w:cs="Times New Roman"/>
        </w:rPr>
        <w:t>ux à appartenir à cette classe.</w:t>
      </w:r>
    </w:p>
    <w:p w14:paraId="34091900" w14:textId="1C30793C" w:rsidR="00A82A23" w:rsidRPr="009D4272" w:rsidRDefault="00A82A23" w:rsidP="00510CC8">
      <w:pPr>
        <w:spacing w:before="100" w:beforeAutospacing="1" w:after="100" w:afterAutospacing="1" w:line="276" w:lineRule="auto"/>
        <w:jc w:val="both"/>
        <w:rPr>
          <w:rFonts w:ascii="Times" w:hAnsi="Times" w:cs="Times New Roman"/>
        </w:rPr>
      </w:pPr>
      <w:r w:rsidRPr="009D4272">
        <w:rPr>
          <w:rFonts w:ascii="Times" w:hAnsi="Times" w:cs="Times New Roman"/>
        </w:rPr>
        <w:t xml:space="preserve">De manière générale, </w:t>
      </w:r>
      <w:commentRangeStart w:id="25"/>
      <w:r w:rsidRPr="009D4272">
        <w:rPr>
          <w:rFonts w:ascii="Times" w:hAnsi="Times" w:cs="Times New Roman"/>
        </w:rPr>
        <w:t xml:space="preserve">elles </w:t>
      </w:r>
      <w:commentRangeEnd w:id="25"/>
      <w:r w:rsidR="00041975">
        <w:rPr>
          <w:rStyle w:val="Marquedannotation"/>
        </w:rPr>
        <w:commentReference w:id="25"/>
      </w:r>
      <w:r w:rsidRPr="009D4272">
        <w:rPr>
          <w:rFonts w:ascii="Times" w:hAnsi="Times" w:cs="Times New Roman"/>
        </w:rPr>
        <w:t>semblent définir un degré encore plus élevé de maîtrise du numérique. Plus de 80% des</w:t>
      </w:r>
      <w:r w:rsidR="006D09BE">
        <w:rPr>
          <w:rFonts w:ascii="Times" w:hAnsi="Times" w:cs="Times New Roman"/>
        </w:rPr>
        <w:t xml:space="preserve"> personnes composant la classe des experts</w:t>
      </w:r>
      <w:r w:rsidRPr="009D4272">
        <w:rPr>
          <w:rFonts w:ascii="Times" w:hAnsi="Times" w:cs="Times New Roman"/>
        </w:rPr>
        <w:t xml:space="preserve"> déclarent que la programmation informatique leur ressemble assez peu ou pas du tout. Elles sont encore un peu moins des trois quarts à être dans la même situation concernant la création de sites internet. </w:t>
      </w:r>
      <w:commentRangeStart w:id="26"/>
      <w:r w:rsidRPr="009D4272">
        <w:rPr>
          <w:rFonts w:ascii="Times" w:hAnsi="Times" w:cs="Times New Roman"/>
        </w:rPr>
        <w:t xml:space="preserve">Les compétences créatives sont donc, </w:t>
      </w:r>
      <w:r w:rsidRPr="009D4272">
        <w:rPr>
          <w:rFonts w:ascii="Times" w:hAnsi="Times" w:cs="Times New Roman"/>
          <w:i/>
          <w:iCs/>
        </w:rPr>
        <w:t>a priori</w:t>
      </w:r>
      <w:r w:rsidRPr="009D4272">
        <w:rPr>
          <w:rFonts w:ascii="Times" w:hAnsi="Times" w:cs="Times New Roman"/>
        </w:rPr>
        <w:t>, le signe d'un très haut niveau de maîtrise du numérique et semblent faire la différence vis-à-vis des autres classes mais au sein même de cette classe comprenant des internautes se sentant déjà très à l'aise avec le numérique.</w:t>
      </w:r>
      <w:commentRangeEnd w:id="26"/>
      <w:r w:rsidR="00041975">
        <w:rPr>
          <w:rStyle w:val="Marquedannotation"/>
        </w:rPr>
        <w:commentReference w:id="26"/>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7F40FD" w14:paraId="275DCF23" w14:textId="77777777" w:rsidTr="004F76E7">
        <w:trPr>
          <w:trHeight w:val="626"/>
        </w:trPr>
        <w:tc>
          <w:tcPr>
            <w:tcW w:w="9206" w:type="dxa"/>
            <w:shd w:val="clear" w:color="auto" w:fill="D9D9D9" w:themeFill="background1" w:themeFillShade="D9"/>
            <w:vAlign w:val="center"/>
          </w:tcPr>
          <w:p w14:paraId="36C7BB00" w14:textId="670F3799" w:rsidR="007F40FD" w:rsidRDefault="007F40FD" w:rsidP="00510CC8">
            <w:pPr>
              <w:spacing w:before="100" w:beforeAutospacing="1" w:after="100" w:afterAutospacing="1" w:line="276" w:lineRule="auto"/>
              <w:rPr>
                <w:rFonts w:ascii="Times" w:hAnsi="Times" w:cs="Times New Roman"/>
              </w:rPr>
            </w:pPr>
            <w:r w:rsidRPr="009D4272">
              <w:rPr>
                <w:rFonts w:ascii="Times" w:hAnsi="Times" w:cs="Times New Roman"/>
                <w:b/>
                <w:bCs/>
              </w:rPr>
              <w:t>LES SEREINS - CLASSE 2 (14%)</w:t>
            </w:r>
          </w:p>
        </w:tc>
      </w:tr>
      <w:tr w:rsidR="007F40FD" w:rsidRPr="007F40FD" w14:paraId="3641B780" w14:textId="77777777" w:rsidTr="004F76E7">
        <w:trPr>
          <w:trHeight w:val="159"/>
        </w:trPr>
        <w:tc>
          <w:tcPr>
            <w:tcW w:w="9206" w:type="dxa"/>
            <w:shd w:val="clear" w:color="auto" w:fill="auto"/>
            <w:vAlign w:val="center"/>
          </w:tcPr>
          <w:p w14:paraId="54E026EA" w14:textId="77777777" w:rsidR="007F40FD" w:rsidRPr="007F40FD" w:rsidRDefault="007F40FD" w:rsidP="00510CC8">
            <w:pPr>
              <w:spacing w:before="100" w:beforeAutospacing="1" w:after="100" w:afterAutospacing="1" w:line="276" w:lineRule="auto"/>
              <w:rPr>
                <w:rFonts w:ascii="Times" w:hAnsi="Times" w:cs="Times New Roman"/>
                <w:b/>
                <w:bCs/>
                <w:sz w:val="12"/>
              </w:rPr>
            </w:pPr>
          </w:p>
        </w:tc>
      </w:tr>
      <w:tr w:rsidR="007F40FD" w14:paraId="5ADA7238" w14:textId="77777777" w:rsidTr="004F76E7">
        <w:trPr>
          <w:trHeight w:val="588"/>
        </w:trPr>
        <w:tc>
          <w:tcPr>
            <w:tcW w:w="9206" w:type="dxa"/>
            <w:shd w:val="clear" w:color="auto" w:fill="D9D9D9" w:themeFill="background1" w:themeFillShade="D9"/>
            <w:vAlign w:val="center"/>
          </w:tcPr>
          <w:p w14:paraId="122970D6" w14:textId="6B2A0CEC" w:rsidR="007F40FD" w:rsidRDefault="00041975" w:rsidP="00510CC8">
            <w:pPr>
              <w:spacing w:before="100" w:beforeAutospacing="1" w:after="100" w:afterAutospacing="1" w:line="276" w:lineRule="auto"/>
              <w:rPr>
                <w:rFonts w:ascii="Times" w:hAnsi="Times" w:cs="Times New Roman"/>
              </w:rPr>
            </w:pPr>
            <w:ins w:id="27" w:author="Margot" w:date="2017-10-03T10:25:00Z">
              <w:r>
                <w:rPr>
                  <w:rFonts w:ascii="Times" w:hAnsi="Times" w:cs="Times New Roman"/>
                  <w:b/>
                  <w:bCs/>
                </w:rPr>
                <w:t>À</w:t>
              </w:r>
            </w:ins>
            <w:del w:id="28" w:author="Margot" w:date="2017-10-03T10:25:00Z">
              <w:r w:rsidR="007F40FD" w:rsidRPr="009D4272" w:rsidDel="00041975">
                <w:rPr>
                  <w:rFonts w:ascii="Times" w:hAnsi="Times" w:cs="Times New Roman"/>
                  <w:b/>
                  <w:bCs/>
                </w:rPr>
                <w:delText>A</w:delText>
              </w:r>
            </w:del>
            <w:r w:rsidR="007F40FD" w:rsidRPr="009D4272">
              <w:rPr>
                <w:rFonts w:ascii="Times" w:hAnsi="Times" w:cs="Times New Roman"/>
                <w:b/>
                <w:bCs/>
              </w:rPr>
              <w:t xml:space="preserve"> l'aise avec internet... Jusqu'à un certain point</w:t>
            </w:r>
          </w:p>
        </w:tc>
      </w:tr>
    </w:tbl>
    <w:p w14:paraId="0C875CAB" w14:textId="77777777" w:rsidR="006D09BE" w:rsidRDefault="006D09BE" w:rsidP="00510CC8">
      <w:pPr>
        <w:spacing w:before="100" w:beforeAutospacing="1" w:after="100" w:afterAutospacing="1" w:line="276" w:lineRule="auto"/>
        <w:jc w:val="both"/>
        <w:rPr>
          <w:rFonts w:ascii="Times" w:hAnsi="Times" w:cs="Times New Roman"/>
        </w:rPr>
      </w:pPr>
      <w:r>
        <w:rPr>
          <w:rFonts w:ascii="Times" w:hAnsi="Times" w:cs="Times New Roman"/>
        </w:rPr>
        <w:t>Les internautes de la classe des sereins</w:t>
      </w:r>
      <w:r w:rsidR="00A82A23" w:rsidRPr="009D4272">
        <w:rPr>
          <w:rFonts w:ascii="Times" w:hAnsi="Times" w:cs="Times New Roman"/>
        </w:rPr>
        <w:t xml:space="preserve"> s'inscrivent dans la c</w:t>
      </w:r>
      <w:r>
        <w:rPr>
          <w:rFonts w:ascii="Times" w:hAnsi="Times" w:cs="Times New Roman"/>
        </w:rPr>
        <w:t>ontinuité de ceux de la classe des experts</w:t>
      </w:r>
      <w:r w:rsidR="00A82A23" w:rsidRPr="009D4272">
        <w:rPr>
          <w:rFonts w:ascii="Times" w:hAnsi="Times" w:cs="Times New Roman"/>
        </w:rPr>
        <w:t xml:space="preserve"> en terme d'aisance avec internet mais dans un degré moindre. Lorsque ceux de la première classe expriment majoritairement être « très à l'aise » avec internet, les membres de la deuxième classe sont « à l'aise » avec ce même outil à près de 78%. Ils reconnaissent disposer de capacités quant aux différents usages qui peuvent être faits d'internet mais avec un niveau de maîtrise plus modéré que ceux de la première classe 1. À côté de cela, Par contre, au niveau des différentes caractéristiques socio-démographiques mobilisées, aucune ne semble distinguer</w:t>
      </w:r>
      <w:r>
        <w:rPr>
          <w:rFonts w:ascii="Times" w:hAnsi="Times" w:cs="Times New Roman"/>
        </w:rPr>
        <w:t xml:space="preserve"> les individus de cette classe.</w:t>
      </w:r>
    </w:p>
    <w:p w14:paraId="0AF8D1A8" w14:textId="04064572" w:rsidR="00A82A23" w:rsidRPr="009D4272" w:rsidRDefault="00A82A23" w:rsidP="00510CC8">
      <w:pPr>
        <w:spacing w:before="100" w:beforeAutospacing="1" w:after="100" w:afterAutospacing="1" w:line="276" w:lineRule="auto"/>
        <w:jc w:val="both"/>
        <w:rPr>
          <w:rFonts w:ascii="Times" w:hAnsi="Times" w:cs="Times New Roman"/>
        </w:rPr>
      </w:pPr>
      <w:r w:rsidRPr="009D4272">
        <w:rPr>
          <w:rFonts w:ascii="Times" w:hAnsi="Times" w:cs="Times New Roman"/>
        </w:rPr>
        <w:t xml:space="preserve">Concernant les différentes compétences numériques, une certaine homogénéité et diversité transparaissent. Les internautes de la seconde classe ne disposent pas d'un niveau de maîtrise aussi élevé que ceux de la première classe mais laissent entendre une forme de sérénité dans leurs usages d'internet. Que ce soit pour les compétences opérationnelles ou les compétences informationnelles, ils </w:t>
      </w:r>
      <w:r w:rsidR="00740490">
        <w:rPr>
          <w:rFonts w:ascii="Times" w:hAnsi="Times" w:cs="Times New Roman"/>
        </w:rPr>
        <w:t xml:space="preserve">expriment ouvertement </w:t>
      </w:r>
      <w:commentRangeStart w:id="29"/>
      <w:r w:rsidR="00740490">
        <w:rPr>
          <w:rFonts w:ascii="Times" w:hAnsi="Times" w:cs="Times New Roman"/>
        </w:rPr>
        <w:t>être</w:t>
      </w:r>
      <w:r w:rsidRPr="009D4272">
        <w:rPr>
          <w:rFonts w:ascii="Times" w:hAnsi="Times" w:cs="Times New Roman"/>
        </w:rPr>
        <w:t xml:space="preserve"> en capacité</w:t>
      </w:r>
      <w:r w:rsidR="00740490">
        <w:rPr>
          <w:rFonts w:ascii="Times" w:hAnsi="Times" w:cs="Times New Roman"/>
        </w:rPr>
        <w:t xml:space="preserve"> de réaliser</w:t>
      </w:r>
      <w:r w:rsidRPr="009D4272">
        <w:rPr>
          <w:rFonts w:ascii="Times" w:hAnsi="Times" w:cs="Times New Roman"/>
        </w:rPr>
        <w:t xml:space="preserve"> les tâches suggérées</w:t>
      </w:r>
      <w:commentRangeEnd w:id="29"/>
      <w:r w:rsidR="00041975">
        <w:rPr>
          <w:rStyle w:val="Marquedannotation"/>
        </w:rPr>
        <w:commentReference w:id="29"/>
      </w:r>
      <w:r w:rsidRPr="009D4272">
        <w:rPr>
          <w:rFonts w:ascii="Times" w:hAnsi="Times" w:cs="Times New Roman"/>
        </w:rPr>
        <w:t xml:space="preserve">. Concernant les compétences sociales et les compétences mobiles, c'est effectivement de nouveau le cas. Concernant les compétences créatives, le sentiment d'aisance est beaucoup moins affirmé. Bien qu'appartenant à une classe qui revendique être à l'aise avec internet, ces internautes se distinguent, en matière de compétences créatives, par une incapacité à notamment programmer dans un langage informatique et créer un site web. Ces deux compétences semblent </w:t>
      </w:r>
      <w:r w:rsidR="00740490">
        <w:rPr>
          <w:rFonts w:ascii="Times" w:hAnsi="Times" w:cs="Times New Roman"/>
        </w:rPr>
        <w:t>véritablement être l’apanage d’un certain nombre de membres de la classe des experts</w:t>
      </w:r>
      <w:r w:rsidRPr="009D4272">
        <w:rPr>
          <w:rFonts w:ascii="Times" w:hAnsi="Times" w:cs="Times New Roman"/>
        </w:rPr>
        <w:t>. Outre les compétences créatives, particulièrement la création de site internet et la programmation dans un langage informatique, les internautes de la classe</w:t>
      </w:r>
      <w:r w:rsidR="00740490">
        <w:rPr>
          <w:rFonts w:ascii="Times" w:hAnsi="Times" w:cs="Times New Roman"/>
        </w:rPr>
        <w:t xml:space="preserve"> 2</w:t>
      </w:r>
      <w:r w:rsidRPr="009D4272">
        <w:rPr>
          <w:rFonts w:ascii="Times" w:hAnsi="Times" w:cs="Times New Roman"/>
        </w:rPr>
        <w:t xml:space="preserve"> se positionnent dans des usages d'internet sereins.</w:t>
      </w:r>
    </w:p>
    <w:p w14:paraId="068FC93D" w14:textId="77777777" w:rsidR="00A82A23" w:rsidRDefault="00A82A23" w:rsidP="00510CC8">
      <w:pPr>
        <w:spacing w:before="100" w:beforeAutospacing="1" w:after="100" w:afterAutospacing="1" w:line="276" w:lineRule="auto"/>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4F76E7" w14:paraId="71A93CE5" w14:textId="77777777" w:rsidTr="004F76E7">
        <w:trPr>
          <w:trHeight w:val="626"/>
        </w:trPr>
        <w:tc>
          <w:tcPr>
            <w:tcW w:w="9206" w:type="dxa"/>
            <w:shd w:val="clear" w:color="auto" w:fill="D9D9D9" w:themeFill="background1" w:themeFillShade="D9"/>
            <w:vAlign w:val="center"/>
          </w:tcPr>
          <w:p w14:paraId="2E0785EA" w14:textId="23848C6E" w:rsidR="004F76E7" w:rsidRDefault="004F76E7" w:rsidP="00510CC8">
            <w:pPr>
              <w:spacing w:before="100" w:beforeAutospacing="1" w:after="100" w:afterAutospacing="1" w:line="276" w:lineRule="auto"/>
              <w:rPr>
                <w:rFonts w:ascii="Times" w:hAnsi="Times" w:cs="Times New Roman"/>
              </w:rPr>
            </w:pPr>
            <w:r w:rsidRPr="009D4272">
              <w:rPr>
                <w:rFonts w:ascii="Times" w:hAnsi="Times" w:cs="Times New Roman"/>
                <w:b/>
                <w:bCs/>
              </w:rPr>
              <w:t>LES GALÉRIENS - CLASSE 3 (22%)</w:t>
            </w:r>
          </w:p>
        </w:tc>
      </w:tr>
      <w:tr w:rsidR="004F76E7" w:rsidRPr="007F40FD" w14:paraId="70A489B8" w14:textId="77777777" w:rsidTr="004F76E7">
        <w:trPr>
          <w:trHeight w:val="159"/>
        </w:trPr>
        <w:tc>
          <w:tcPr>
            <w:tcW w:w="9206" w:type="dxa"/>
            <w:shd w:val="clear" w:color="auto" w:fill="auto"/>
            <w:vAlign w:val="center"/>
          </w:tcPr>
          <w:p w14:paraId="049203B2" w14:textId="77777777" w:rsidR="004F76E7" w:rsidRPr="007F40FD" w:rsidRDefault="004F76E7" w:rsidP="00510CC8">
            <w:pPr>
              <w:spacing w:before="100" w:beforeAutospacing="1" w:after="100" w:afterAutospacing="1" w:line="276" w:lineRule="auto"/>
              <w:rPr>
                <w:rFonts w:ascii="Times" w:hAnsi="Times" w:cs="Times New Roman"/>
                <w:b/>
                <w:bCs/>
                <w:sz w:val="12"/>
              </w:rPr>
            </w:pPr>
          </w:p>
        </w:tc>
      </w:tr>
      <w:tr w:rsidR="004F76E7" w14:paraId="1EFE412D" w14:textId="77777777" w:rsidTr="004F76E7">
        <w:trPr>
          <w:trHeight w:val="588"/>
        </w:trPr>
        <w:tc>
          <w:tcPr>
            <w:tcW w:w="9206" w:type="dxa"/>
            <w:shd w:val="clear" w:color="auto" w:fill="D9D9D9" w:themeFill="background1" w:themeFillShade="D9"/>
            <w:vAlign w:val="center"/>
          </w:tcPr>
          <w:p w14:paraId="734451AD" w14:textId="02C8403B" w:rsidR="004F76E7" w:rsidRDefault="004F76E7" w:rsidP="00510CC8">
            <w:pPr>
              <w:spacing w:before="100" w:beforeAutospacing="1" w:after="100" w:afterAutospacing="1" w:line="276" w:lineRule="auto"/>
              <w:rPr>
                <w:rFonts w:ascii="Times" w:hAnsi="Times" w:cs="Times New Roman"/>
              </w:rPr>
            </w:pPr>
            <w:r w:rsidRPr="009D4272">
              <w:rPr>
                <w:rFonts w:ascii="Times" w:hAnsi="Times" w:cs="Times New Roman"/>
                <w:b/>
                <w:bCs/>
              </w:rPr>
              <w:t xml:space="preserve">Des </w:t>
            </w:r>
            <w:r w:rsidR="004B2246">
              <w:rPr>
                <w:rFonts w:ascii="Times" w:hAnsi="Times" w:cs="Times New Roman"/>
                <w:b/>
                <w:bCs/>
              </w:rPr>
              <w:t>usages</w:t>
            </w:r>
            <w:r w:rsidRPr="009D4272">
              <w:rPr>
                <w:rFonts w:ascii="Times" w:hAnsi="Times" w:cs="Times New Roman"/>
                <w:b/>
                <w:bCs/>
              </w:rPr>
              <w:t xml:space="preserve"> </w:t>
            </w:r>
            <w:r w:rsidRPr="009D4272">
              <w:rPr>
                <w:rFonts w:ascii="Times" w:hAnsi="Times" w:cs="Times New Roman"/>
                <w:b/>
                <w:bCs/>
                <w:i/>
              </w:rPr>
              <w:t>a minima</w:t>
            </w:r>
            <w:r w:rsidRPr="009D4272">
              <w:rPr>
                <w:rFonts w:ascii="Times" w:hAnsi="Times" w:cs="Times New Roman"/>
                <w:b/>
                <w:bCs/>
              </w:rPr>
              <w:t xml:space="preserve"> et beaucoup de difficultés</w:t>
            </w:r>
          </w:p>
        </w:tc>
      </w:tr>
    </w:tbl>
    <w:p w14:paraId="48FC06E5" w14:textId="77777777" w:rsidR="00065555" w:rsidRDefault="00A82A23" w:rsidP="00510CC8">
      <w:pPr>
        <w:spacing w:before="100" w:beforeAutospacing="1" w:after="100" w:afterAutospacing="1" w:line="276" w:lineRule="auto"/>
        <w:jc w:val="both"/>
        <w:rPr>
          <w:rFonts w:ascii="Times" w:hAnsi="Times" w:cs="Times New Roman"/>
        </w:rPr>
      </w:pPr>
      <w:r w:rsidRPr="009D4272">
        <w:rPr>
          <w:rFonts w:ascii="Times" w:hAnsi="Times" w:cs="Times New Roman"/>
        </w:rPr>
        <w:t>Là aussi</w:t>
      </w:r>
      <w:r w:rsidR="00065555">
        <w:rPr>
          <w:rFonts w:ascii="Times" w:hAnsi="Times" w:cs="Times New Roman"/>
        </w:rPr>
        <w:t>, les internautes de la classe des galériens</w:t>
      </w:r>
      <w:r w:rsidRPr="009D4272">
        <w:rPr>
          <w:rFonts w:ascii="Times" w:hAnsi="Times" w:cs="Times New Roman"/>
        </w:rPr>
        <w:t xml:space="preserve"> disent être majoritairement « à l'aise » avec internet (63%). Mais lorsqu'ils sont interrogés, plus en détails, il semble qu'ils soient faiblement en capacité de ou dans l'incapacité d'effectuer les différentes tâches sur lesquelles </w:t>
      </w:r>
      <w:r w:rsidR="00065555">
        <w:rPr>
          <w:rFonts w:ascii="Times" w:hAnsi="Times" w:cs="Times New Roman"/>
        </w:rPr>
        <w:t>ils</w:t>
      </w:r>
      <w:r w:rsidRPr="009D4272">
        <w:rPr>
          <w:rFonts w:ascii="Times" w:hAnsi="Times" w:cs="Times New Roman"/>
        </w:rPr>
        <w:t xml:space="preserve"> sont interrogés. Ce constat souligne une impression d'aisance général d'usages d'internet mais l'expression de capacité très modérée pour des t</w:t>
      </w:r>
      <w:r w:rsidR="00065555">
        <w:rPr>
          <w:rFonts w:ascii="Times" w:hAnsi="Times" w:cs="Times New Roman"/>
        </w:rPr>
        <w:t xml:space="preserve">âches spécifiques sur internet. </w:t>
      </w:r>
      <w:r w:rsidRPr="009D4272">
        <w:rPr>
          <w:rFonts w:ascii="Times" w:hAnsi="Times" w:cs="Times New Roman"/>
        </w:rPr>
        <w:t xml:space="preserve">Il semble </w:t>
      </w:r>
      <w:commentRangeStart w:id="30"/>
      <w:r w:rsidRPr="009D4272">
        <w:rPr>
          <w:rFonts w:ascii="Times" w:hAnsi="Times" w:cs="Times New Roman"/>
        </w:rPr>
        <w:t>qu'il y ait davantage de femmes dans cette classe (57%) que d'hommes avec aussi des personnes en situation de mariage pour l</w:t>
      </w:r>
      <w:r w:rsidR="00065555">
        <w:rPr>
          <w:rFonts w:ascii="Times" w:hAnsi="Times" w:cs="Times New Roman"/>
        </w:rPr>
        <w:t>a moitié de cette classe (50%).</w:t>
      </w:r>
      <w:commentRangeEnd w:id="30"/>
      <w:r w:rsidR="003E0387">
        <w:rPr>
          <w:rStyle w:val="Marquedannotation"/>
        </w:rPr>
        <w:commentReference w:id="30"/>
      </w:r>
    </w:p>
    <w:p w14:paraId="0DB1F396" w14:textId="07A168EB" w:rsidR="00A82A23" w:rsidRPr="009D4272" w:rsidRDefault="00A82A23" w:rsidP="00510CC8">
      <w:pPr>
        <w:spacing w:before="100" w:beforeAutospacing="1" w:after="100" w:afterAutospacing="1" w:line="276" w:lineRule="auto"/>
        <w:jc w:val="both"/>
        <w:rPr>
          <w:rFonts w:ascii="Times" w:hAnsi="Times" w:cs="Times New Roman"/>
        </w:rPr>
      </w:pPr>
      <w:r w:rsidRPr="009D4272">
        <w:rPr>
          <w:rFonts w:ascii="Times" w:hAnsi="Times" w:cs="Times New Roman"/>
        </w:rPr>
        <w:t xml:space="preserve">Concernant les compétences opérationnelles, il n'y a véritablement que deux types de tâche pour lesquelles cette population d'internautes considère être en capacité de le faire, à savoir télécharger un fichier et joindre un document à un e-mail. Pour le reste, il est davantage question de difficultés, si ce n'est d'incapacités. Pour les compétences informationnelles dans leur ensemble, le sentiment principal exprimé renvoie, là aussi, vers une peine dans la réalisation. Au-delà d'un constat quasi-identique pour les compétences sociales, il est à souligner une aisance quant à l'envoi d'e-mails. Au sujet des compétences mobiles et des compétences créatives, là aussi, l'impuissance prévaut. </w:t>
      </w:r>
      <w:commentRangeStart w:id="31"/>
      <w:r w:rsidRPr="009D4272">
        <w:rPr>
          <w:rFonts w:ascii="Times" w:hAnsi="Times" w:cs="Times New Roman"/>
        </w:rPr>
        <w:t>Au final, le peu de compétences dont les internautes de cette classe disposent se concentrent autour d'usages communicationnels d'internet, particulièrement avec l'e-mail. Pour le reste, la difficulté et les faibles compétences prédominent.</w:t>
      </w:r>
      <w:commentRangeEnd w:id="31"/>
      <w:r w:rsidR="005262CC">
        <w:rPr>
          <w:rStyle w:val="Marquedannotation"/>
        </w:rPr>
        <w:commentReference w:id="31"/>
      </w:r>
    </w:p>
    <w:p w14:paraId="757DEB51" w14:textId="77777777" w:rsidR="001C16F3" w:rsidRDefault="001C16F3" w:rsidP="00510CC8">
      <w:pPr>
        <w:spacing w:before="100" w:beforeAutospacing="1" w:after="100" w:afterAutospacing="1" w:line="276" w:lineRule="auto"/>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1C16F3" w14:paraId="35F0BBE5" w14:textId="77777777" w:rsidTr="002C2B02">
        <w:trPr>
          <w:trHeight w:val="626"/>
        </w:trPr>
        <w:tc>
          <w:tcPr>
            <w:tcW w:w="9206" w:type="dxa"/>
            <w:shd w:val="clear" w:color="auto" w:fill="D9D9D9" w:themeFill="background1" w:themeFillShade="D9"/>
            <w:vAlign w:val="center"/>
          </w:tcPr>
          <w:p w14:paraId="2BD56E2F" w14:textId="2C8789CF" w:rsidR="001C16F3" w:rsidRDefault="001C16F3" w:rsidP="00510CC8">
            <w:pPr>
              <w:spacing w:before="100" w:beforeAutospacing="1" w:after="100" w:afterAutospacing="1" w:line="276" w:lineRule="auto"/>
              <w:rPr>
                <w:rFonts w:ascii="Times" w:hAnsi="Times" w:cs="Times New Roman"/>
              </w:rPr>
            </w:pPr>
            <w:r w:rsidRPr="009D4272">
              <w:rPr>
                <w:rFonts w:ascii="Times" w:hAnsi="Times" w:cs="Times New Roman"/>
                <w:b/>
                <w:bCs/>
              </w:rPr>
              <w:t>LES OUBLIÉS - CLASSE 4 (8%)</w:t>
            </w:r>
          </w:p>
        </w:tc>
      </w:tr>
      <w:tr w:rsidR="001C16F3" w:rsidRPr="007F40FD" w14:paraId="1245F1DE" w14:textId="77777777" w:rsidTr="002C2B02">
        <w:trPr>
          <w:trHeight w:val="159"/>
        </w:trPr>
        <w:tc>
          <w:tcPr>
            <w:tcW w:w="9206" w:type="dxa"/>
            <w:shd w:val="clear" w:color="auto" w:fill="auto"/>
            <w:vAlign w:val="center"/>
          </w:tcPr>
          <w:p w14:paraId="6F650A38" w14:textId="77777777" w:rsidR="001C16F3" w:rsidRPr="007F40FD" w:rsidRDefault="001C16F3" w:rsidP="00510CC8">
            <w:pPr>
              <w:spacing w:before="100" w:beforeAutospacing="1" w:after="100" w:afterAutospacing="1" w:line="276" w:lineRule="auto"/>
              <w:rPr>
                <w:rFonts w:ascii="Times" w:hAnsi="Times" w:cs="Times New Roman"/>
                <w:b/>
                <w:bCs/>
                <w:sz w:val="12"/>
              </w:rPr>
            </w:pPr>
          </w:p>
        </w:tc>
      </w:tr>
      <w:tr w:rsidR="001C16F3" w14:paraId="1C31C2D9" w14:textId="77777777" w:rsidTr="002C2B02">
        <w:trPr>
          <w:trHeight w:val="588"/>
        </w:trPr>
        <w:tc>
          <w:tcPr>
            <w:tcW w:w="9206" w:type="dxa"/>
            <w:shd w:val="clear" w:color="auto" w:fill="D9D9D9" w:themeFill="background1" w:themeFillShade="D9"/>
            <w:vAlign w:val="center"/>
          </w:tcPr>
          <w:p w14:paraId="205C9E4D" w14:textId="7A9B199E" w:rsidR="001C16F3" w:rsidRDefault="001C16F3" w:rsidP="00510CC8">
            <w:pPr>
              <w:spacing w:before="100" w:beforeAutospacing="1" w:after="100" w:afterAutospacing="1" w:line="276" w:lineRule="auto"/>
              <w:rPr>
                <w:rFonts w:ascii="Times" w:hAnsi="Times" w:cs="Times New Roman"/>
              </w:rPr>
            </w:pPr>
            <w:r w:rsidRPr="009D4272">
              <w:rPr>
                <w:rFonts w:ascii="Times" w:hAnsi="Times" w:cs="Times New Roman"/>
                <w:b/>
                <w:bCs/>
              </w:rPr>
              <w:t>Une absence généralisée de compétences numériques</w:t>
            </w:r>
          </w:p>
        </w:tc>
      </w:tr>
    </w:tbl>
    <w:p w14:paraId="7434C493" w14:textId="0E8AA247" w:rsidR="00AC2812" w:rsidRDefault="00AC2812" w:rsidP="00510CC8">
      <w:pPr>
        <w:spacing w:before="100" w:beforeAutospacing="1" w:after="100" w:afterAutospacing="1" w:line="276" w:lineRule="auto"/>
        <w:jc w:val="both"/>
        <w:rPr>
          <w:rFonts w:ascii="Times" w:hAnsi="Times" w:cs="Times New Roman"/>
        </w:rPr>
      </w:pPr>
      <w:r>
        <w:rPr>
          <w:rFonts w:ascii="Times" w:hAnsi="Times" w:cs="Times New Roman"/>
        </w:rPr>
        <w:t>La classe des oubliés</w:t>
      </w:r>
      <w:r w:rsidR="00A82A23" w:rsidRPr="009D4272">
        <w:rPr>
          <w:rFonts w:ascii="Times" w:hAnsi="Times" w:cs="Times New Roman"/>
        </w:rPr>
        <w:t xml:space="preserve"> se caractérise véritablement par un manque, voire une absence, d'aisance avec le numérique. Près de la moitié (51%) des membres de cette classe disent être « peu à l'aise » avec internet et une certaine frange (15%) expliquent n'être « pas du tout à l'aise » avec cet outil, ce qui représente les deux tiers de cette classe. </w:t>
      </w:r>
      <w:commentRangeStart w:id="32"/>
      <w:r w:rsidR="00A82A23" w:rsidRPr="009D4272">
        <w:rPr>
          <w:rFonts w:ascii="Times" w:hAnsi="Times" w:cs="Times New Roman"/>
        </w:rPr>
        <w:t xml:space="preserve">Du point de vue de l'effectif, cette proportion est équivalente au nombre de femmes la constituant (67%). </w:t>
      </w:r>
      <w:commentRangeEnd w:id="32"/>
      <w:r w:rsidR="00F65772">
        <w:rPr>
          <w:rStyle w:val="Marquedannotation"/>
        </w:rPr>
        <w:commentReference w:id="32"/>
      </w:r>
      <w:r w:rsidR="00A82A23" w:rsidRPr="009D4272">
        <w:rPr>
          <w:rFonts w:ascii="Times" w:hAnsi="Times" w:cs="Times New Roman"/>
        </w:rPr>
        <w:t xml:space="preserve">Cette classe se distingue particulièrement sa population féminine mal à l'aise dans les usages d'internet ou faiblement dotée quant aux différentes tâches qui </w:t>
      </w:r>
      <w:del w:id="33" w:author="Margot" w:date="2017-10-03T10:30:00Z">
        <w:r w:rsidR="00A82A23" w:rsidRPr="009D4272" w:rsidDel="00F65772">
          <w:rPr>
            <w:rFonts w:ascii="Times" w:hAnsi="Times" w:cs="Times New Roman"/>
          </w:rPr>
          <w:delText>lui</w:delText>
        </w:r>
        <w:r w:rsidDel="00F65772">
          <w:rPr>
            <w:rFonts w:ascii="Times" w:hAnsi="Times" w:cs="Times New Roman"/>
          </w:rPr>
          <w:delText xml:space="preserve"> </w:delText>
        </w:r>
      </w:del>
      <w:r>
        <w:rPr>
          <w:rFonts w:ascii="Times" w:hAnsi="Times" w:cs="Times New Roman"/>
        </w:rPr>
        <w:t xml:space="preserve">ont été </w:t>
      </w:r>
      <w:commentRangeStart w:id="34"/>
      <w:del w:id="35" w:author="Margot" w:date="2017-10-03T10:30:00Z">
        <w:r w:rsidDel="00F65772">
          <w:rPr>
            <w:rFonts w:ascii="Times" w:hAnsi="Times" w:cs="Times New Roman"/>
          </w:rPr>
          <w:delText>suggérées</w:delText>
        </w:r>
      </w:del>
      <w:ins w:id="36" w:author="Margot" w:date="2017-10-03T10:30:00Z">
        <w:r w:rsidR="00F65772">
          <w:rPr>
            <w:rFonts w:ascii="Times" w:hAnsi="Times" w:cs="Times New Roman"/>
          </w:rPr>
          <w:t>évoquées dans le questionnaire</w:t>
        </w:r>
        <w:commentRangeEnd w:id="34"/>
        <w:r w:rsidR="00F65772">
          <w:rPr>
            <w:rStyle w:val="Marquedannotation"/>
          </w:rPr>
          <w:commentReference w:id="34"/>
        </w:r>
      </w:ins>
      <w:del w:id="38" w:author="Margot" w:date="2017-10-03T10:30:00Z">
        <w:r w:rsidDel="00F65772">
          <w:rPr>
            <w:rFonts w:ascii="Times" w:hAnsi="Times" w:cs="Times New Roman"/>
          </w:rPr>
          <w:delText xml:space="preserve"> d'effectuer</w:delText>
        </w:r>
      </w:del>
      <w:r>
        <w:rPr>
          <w:rFonts w:ascii="Times" w:hAnsi="Times" w:cs="Times New Roman"/>
        </w:rPr>
        <w:t>.</w:t>
      </w:r>
    </w:p>
    <w:p w14:paraId="23FBB666" w14:textId="59795D0D" w:rsidR="00A82A23" w:rsidRDefault="00AC2812" w:rsidP="00510CC8">
      <w:pPr>
        <w:spacing w:before="100" w:beforeAutospacing="1" w:after="100" w:afterAutospacing="1" w:line="276" w:lineRule="auto"/>
        <w:jc w:val="both"/>
        <w:rPr>
          <w:rFonts w:ascii="Times" w:hAnsi="Times" w:cs="Times New Roman"/>
        </w:rPr>
      </w:pPr>
      <w:r>
        <w:rPr>
          <w:rFonts w:ascii="Times" w:hAnsi="Times" w:cs="Times New Roman"/>
        </w:rPr>
        <w:t>Lorsque nous regardons</w:t>
      </w:r>
      <w:r w:rsidR="00A82A23" w:rsidRPr="009D4272">
        <w:rPr>
          <w:rFonts w:ascii="Times" w:hAnsi="Times" w:cs="Times New Roman"/>
        </w:rPr>
        <w:t xml:space="preserve"> plus en détail le sentiment de capacité dans les groupes de compétences, le constat est encore plus dur. Nous glissons d'une aisance faible dans les usages d'internet vers une absence quasi-complète de compétences quant aux divers usages d'internet. Concernant les compétences opérationnelles, ils sont au minimum les trois quarts à ne pouvoir réaliser aucune des tâches suggérées. Pour les compétences informationnelles et les compétence</w:t>
      </w:r>
      <w:r w:rsidR="001C16F3">
        <w:rPr>
          <w:rFonts w:ascii="Times" w:hAnsi="Times" w:cs="Times New Roman"/>
        </w:rPr>
        <w:t>s</w:t>
      </w:r>
      <w:r w:rsidR="00A82A23" w:rsidRPr="009D4272">
        <w:rPr>
          <w:rFonts w:ascii="Times" w:hAnsi="Times" w:cs="Times New Roman"/>
        </w:rPr>
        <w:t xml:space="preserve"> sociales, le constat est identique mais dans des proportions variables. Au sujet des compétences créatives, c'est extrêmement significatif. Ils sont, au minimum, plus de 93% à être dans l'incapacité d'effectuer les tâches. Et concernant les compétences mobiles, c'est encore le même constat. Dans l'ensemble</w:t>
      </w:r>
      <w:r>
        <w:rPr>
          <w:rFonts w:ascii="Times" w:hAnsi="Times" w:cs="Times New Roman"/>
        </w:rPr>
        <w:t xml:space="preserve">, les </w:t>
      </w:r>
      <w:commentRangeStart w:id="39"/>
      <w:r>
        <w:rPr>
          <w:rFonts w:ascii="Times" w:hAnsi="Times" w:cs="Times New Roman"/>
        </w:rPr>
        <w:t xml:space="preserve">internautes </w:t>
      </w:r>
      <w:commentRangeEnd w:id="39"/>
      <w:r w:rsidR="00F65772">
        <w:rPr>
          <w:rStyle w:val="Marquedannotation"/>
        </w:rPr>
        <w:commentReference w:id="39"/>
      </w:r>
      <w:r>
        <w:rPr>
          <w:rFonts w:ascii="Times" w:hAnsi="Times" w:cs="Times New Roman"/>
        </w:rPr>
        <w:t>de la classe des oubliés</w:t>
      </w:r>
      <w:r w:rsidR="00A82A23" w:rsidRPr="009D4272">
        <w:rPr>
          <w:rFonts w:ascii="Times" w:hAnsi="Times" w:cs="Times New Roman"/>
        </w:rPr>
        <w:t xml:space="preserve"> se caractérisent par une absence généralisée de compétences dans les différents usages offerts par l'internet.</w:t>
      </w:r>
    </w:p>
    <w:p w14:paraId="38317F1E" w14:textId="77777777" w:rsidR="001C16F3" w:rsidRDefault="001C16F3" w:rsidP="00510CC8">
      <w:pPr>
        <w:spacing w:line="276" w:lineRule="auto"/>
        <w:rPr>
          <w:rFonts w:ascii="Times" w:hAnsi="Times" w:cs="Times New Roman"/>
          <w:b/>
        </w:rPr>
      </w:pPr>
      <w:r>
        <w:rPr>
          <w:rFonts w:ascii="Times" w:hAnsi="Times" w:cs="Times New Roman"/>
          <w:b/>
        </w:rPr>
        <w:br w:type="page"/>
      </w:r>
    </w:p>
    <w:p w14:paraId="40417FDC" w14:textId="7AB977AF" w:rsidR="00D271A6" w:rsidRPr="007633CD" w:rsidRDefault="007633CD" w:rsidP="00510CC8">
      <w:pPr>
        <w:spacing w:before="100" w:beforeAutospacing="1" w:after="100" w:afterAutospacing="1" w:line="276" w:lineRule="auto"/>
        <w:jc w:val="both"/>
        <w:rPr>
          <w:rFonts w:ascii="Times" w:hAnsi="Times" w:cs="Times New Roman"/>
          <w:b/>
        </w:rPr>
      </w:pPr>
      <w:r>
        <w:rPr>
          <w:rFonts w:ascii="Times" w:hAnsi="Times" w:cs="Times New Roman"/>
          <w:b/>
        </w:rPr>
        <w:t xml:space="preserve">Représentation des classes sur le </w:t>
      </w:r>
      <w:commentRangeStart w:id="40"/>
      <w:r>
        <w:rPr>
          <w:rFonts w:ascii="Times" w:hAnsi="Times" w:cs="Times New Roman"/>
          <w:b/>
        </w:rPr>
        <w:t>plan factoriel</w:t>
      </w:r>
      <w:commentRangeEnd w:id="40"/>
      <w:r w:rsidR="005262CC">
        <w:rPr>
          <w:rStyle w:val="Marquedannotation"/>
        </w:rPr>
        <w:commentReference w:id="40"/>
      </w:r>
    </w:p>
    <w:p w14:paraId="5DE67631" w14:textId="77777777" w:rsidR="001C16F3" w:rsidRDefault="00D271A6" w:rsidP="00510CC8">
      <w:pPr>
        <w:spacing w:before="100" w:beforeAutospacing="1" w:after="100" w:afterAutospacing="1" w:line="276" w:lineRule="auto"/>
        <w:jc w:val="center"/>
        <w:rPr>
          <w:rFonts w:ascii="Times" w:hAnsi="Times" w:cs="Times New Roman"/>
        </w:rPr>
      </w:pPr>
      <w:r>
        <w:rPr>
          <w:rFonts w:ascii="Times" w:hAnsi="Times" w:cs="Times New Roman"/>
          <w:noProof/>
        </w:rPr>
        <w:drawing>
          <wp:inline distT="0" distB="0" distL="0" distR="0" wp14:anchorId="7972991C" wp14:editId="0151F570">
            <wp:extent cx="4748557" cy="4762124"/>
            <wp:effectExtent l="0" t="0" r="127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370" cy="4762940"/>
                    </a:xfrm>
                    <a:prstGeom prst="rect">
                      <a:avLst/>
                    </a:prstGeom>
                    <a:noFill/>
                    <a:ln>
                      <a:noFill/>
                    </a:ln>
                  </pic:spPr>
                </pic:pic>
              </a:graphicData>
            </a:graphic>
          </wp:inline>
        </w:drawing>
      </w:r>
    </w:p>
    <w:p w14:paraId="5BCEA15C" w14:textId="63DFFEBE" w:rsidR="001C16F3" w:rsidRPr="001D0440" w:rsidRDefault="006D09BE" w:rsidP="001D0440">
      <w:pPr>
        <w:spacing w:before="100" w:beforeAutospacing="1" w:after="100" w:afterAutospacing="1" w:line="276" w:lineRule="auto"/>
        <w:jc w:val="both"/>
        <w:rPr>
          <w:rFonts w:ascii="Times" w:hAnsi="Times" w:cs="Times New Roman"/>
        </w:rPr>
      </w:pPr>
      <w:r>
        <w:rPr>
          <w:rFonts w:ascii="Times" w:hAnsi="Times" w:cs="Times New Roman"/>
        </w:rPr>
        <w:t>Sur le plan factoriel</w:t>
      </w:r>
      <w:r w:rsidR="001D0440">
        <w:rPr>
          <w:rFonts w:ascii="Times" w:hAnsi="Times" w:cs="Times New Roman"/>
        </w:rPr>
        <w:t xml:space="preserve"> </w:t>
      </w:r>
      <w:r w:rsidR="001D0440">
        <w:rPr>
          <w:rFonts w:ascii="Times" w:hAnsi="Times" w:cs="Times New Roman"/>
          <w:i/>
        </w:rPr>
        <w:t>supra</w:t>
      </w:r>
      <w:r w:rsidR="001D0440">
        <w:rPr>
          <w:rFonts w:ascii="Times" w:hAnsi="Times" w:cs="Times New Roman"/>
        </w:rPr>
        <w:t xml:space="preserve"> sont regroupés en quatre classe</w:t>
      </w:r>
      <w:r w:rsidR="00065555">
        <w:rPr>
          <w:rFonts w:ascii="Times" w:hAnsi="Times" w:cs="Times New Roman"/>
        </w:rPr>
        <w:t>s</w:t>
      </w:r>
      <w:r w:rsidR="001D0440">
        <w:rPr>
          <w:rFonts w:ascii="Times" w:hAnsi="Times" w:cs="Times New Roman"/>
        </w:rPr>
        <w:t xml:space="preserve"> l’ensemble des personnes interrogées. </w:t>
      </w:r>
      <w:r w:rsidR="00065555">
        <w:rPr>
          <w:rFonts w:ascii="Times" w:hAnsi="Times" w:cs="Times New Roman"/>
        </w:rPr>
        <w:t xml:space="preserve">La taille </w:t>
      </w:r>
      <w:r w:rsidR="00AC2812">
        <w:rPr>
          <w:rFonts w:ascii="Times" w:hAnsi="Times" w:cs="Times New Roman"/>
        </w:rPr>
        <w:t>des items es</w:t>
      </w:r>
      <w:del w:id="41" w:author="Margot" w:date="2017-10-03T10:27:00Z">
        <w:r w:rsidR="00AC2812" w:rsidDel="005262CC">
          <w:rPr>
            <w:rFonts w:ascii="Times" w:hAnsi="Times" w:cs="Times New Roman"/>
          </w:rPr>
          <w:delText xml:space="preserve"> </w:delText>
        </w:r>
      </w:del>
      <w:r w:rsidR="00AC2812">
        <w:rPr>
          <w:rFonts w:ascii="Times" w:hAnsi="Times" w:cs="Times New Roman"/>
        </w:rPr>
        <w:t xml:space="preserve">t </w:t>
      </w:r>
      <w:ins w:id="42" w:author="Margot" w:date="2017-10-03T10:27:00Z">
        <w:r w:rsidR="005262CC">
          <w:rPr>
            <w:rFonts w:ascii="Times" w:hAnsi="Times" w:cs="Times New Roman"/>
          </w:rPr>
          <w:t xml:space="preserve">en </w:t>
        </w:r>
      </w:ins>
      <w:r w:rsidR="00AC2812">
        <w:rPr>
          <w:rFonts w:ascii="Times" w:hAnsi="Times" w:cs="Times New Roman"/>
        </w:rPr>
        <w:t>fonction</w:t>
      </w:r>
      <w:del w:id="43" w:author="Margot" w:date="2017-10-03T10:27:00Z">
        <w:r w:rsidR="00AC2812" w:rsidDel="005262CC">
          <w:rPr>
            <w:rFonts w:ascii="Times" w:hAnsi="Times" w:cs="Times New Roman"/>
          </w:rPr>
          <w:delText>nelle</w:delText>
        </w:r>
      </w:del>
      <w:r w:rsidR="00AC2812">
        <w:rPr>
          <w:rFonts w:ascii="Times" w:hAnsi="Times" w:cs="Times New Roman"/>
        </w:rPr>
        <w:t xml:space="preserve"> de l’</w:t>
      </w:r>
      <w:ins w:id="44" w:author="Margot" w:date="2017-10-03T10:27:00Z">
        <w:r w:rsidR="005262CC">
          <w:rPr>
            <w:rFonts w:ascii="Times" w:hAnsi="Times" w:cs="Times New Roman"/>
          </w:rPr>
          <w:t>e</w:t>
        </w:r>
      </w:ins>
      <w:del w:id="45" w:author="Margot" w:date="2017-10-03T10:27:00Z">
        <w:r w:rsidR="00AC2812" w:rsidDel="005262CC">
          <w:rPr>
            <w:rFonts w:ascii="Times" w:hAnsi="Times" w:cs="Times New Roman"/>
          </w:rPr>
          <w:delText>a</w:delText>
        </w:r>
      </w:del>
      <w:r w:rsidR="00AC2812">
        <w:rPr>
          <w:rFonts w:ascii="Times" w:hAnsi="Times" w:cs="Times New Roman"/>
        </w:rPr>
        <w:t>ffectif des différentes classes constituées.</w:t>
      </w:r>
    </w:p>
    <w:p w14:paraId="4EC898B3" w14:textId="6D511CE6" w:rsidR="008A2C69" w:rsidRDefault="008A2C69" w:rsidP="00510CC8">
      <w:pPr>
        <w:spacing w:before="100" w:beforeAutospacing="1" w:after="100" w:afterAutospacing="1" w:line="276" w:lineRule="auto"/>
        <w:rPr>
          <w:rFonts w:ascii="Times" w:hAnsi="Times" w:cs="Times New Roman"/>
        </w:rPr>
      </w:pPr>
      <w:r>
        <w:rPr>
          <w:rFonts w:ascii="Times" w:hAnsi="Times" w:cs="Times New Roman"/>
        </w:rPr>
        <w:br w:type="page"/>
      </w:r>
    </w:p>
    <w:p w14:paraId="24B3D97A" w14:textId="679DF6CA" w:rsidR="00A82A23" w:rsidRPr="005B6574" w:rsidRDefault="004A0F52" w:rsidP="00510CC8">
      <w:pPr>
        <w:spacing w:before="100" w:beforeAutospacing="1" w:after="100" w:afterAutospacing="1" w:line="276" w:lineRule="auto"/>
        <w:jc w:val="both"/>
        <w:rPr>
          <w:rFonts w:ascii="Times" w:hAnsi="Times" w:cs="Times New Roman"/>
          <w:b/>
          <w:sz w:val="32"/>
        </w:rPr>
      </w:pPr>
      <w:r w:rsidRPr="005B6574">
        <w:rPr>
          <w:rFonts w:ascii="Times" w:hAnsi="Times" w:cs="Times New Roman"/>
          <w:b/>
          <w:sz w:val="32"/>
        </w:rPr>
        <w:t>Annexes</w:t>
      </w:r>
    </w:p>
    <w:p w14:paraId="742FC4CE" w14:textId="6A90487E" w:rsidR="004A0F52" w:rsidRPr="005B6574" w:rsidRDefault="004A0F52" w:rsidP="00510CC8">
      <w:pPr>
        <w:spacing w:before="100" w:beforeAutospacing="1" w:after="100" w:afterAutospacing="1" w:line="276" w:lineRule="auto"/>
        <w:jc w:val="both"/>
        <w:rPr>
          <w:rFonts w:ascii="Times" w:hAnsi="Times" w:cs="Times New Roman"/>
          <w:b/>
          <w:sz w:val="28"/>
        </w:rPr>
      </w:pPr>
      <w:r w:rsidRPr="005B6574">
        <w:rPr>
          <w:rFonts w:ascii="Times" w:hAnsi="Times" w:cs="Times New Roman"/>
          <w:b/>
          <w:sz w:val="28"/>
        </w:rPr>
        <w:t xml:space="preserve">Annexe 1 – Les variables mobilisées pour </w:t>
      </w:r>
      <w:commentRangeStart w:id="46"/>
      <w:r w:rsidRPr="005B6574">
        <w:rPr>
          <w:rFonts w:ascii="Times" w:hAnsi="Times" w:cs="Times New Roman"/>
          <w:b/>
          <w:sz w:val="28"/>
        </w:rPr>
        <w:t>l’AFM</w:t>
      </w:r>
      <w:commentRangeEnd w:id="46"/>
      <w:r w:rsidR="00AD465F">
        <w:rPr>
          <w:rStyle w:val="Marquedannotation"/>
        </w:rPr>
        <w:commentReference w:id="46"/>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032"/>
      </w:tblGrid>
      <w:tr w:rsidR="00747C8C" w:rsidRPr="00AD71A1" w14:paraId="0717043D" w14:textId="77777777" w:rsidTr="00652947">
        <w:tc>
          <w:tcPr>
            <w:tcW w:w="9220" w:type="dxa"/>
            <w:gridSpan w:val="2"/>
            <w:tcBorders>
              <w:top w:val="single" w:sz="4" w:space="0" w:color="auto"/>
              <w:bottom w:val="single" w:sz="4" w:space="0" w:color="auto"/>
            </w:tcBorders>
            <w:vAlign w:val="center"/>
          </w:tcPr>
          <w:p w14:paraId="1A7B4BC8" w14:textId="0B415AB6" w:rsidR="00747C8C" w:rsidRPr="00AD71A1" w:rsidRDefault="00643A64" w:rsidP="00510CC8">
            <w:pPr>
              <w:spacing w:before="100" w:beforeAutospacing="1" w:after="100" w:afterAutospacing="1" w:line="276" w:lineRule="auto"/>
              <w:rPr>
                <w:rFonts w:ascii="Times" w:hAnsi="Times" w:cs="Times New Roman"/>
                <w:b/>
                <w:sz w:val="28"/>
                <w:szCs w:val="22"/>
              </w:rPr>
            </w:pPr>
            <w:r w:rsidRPr="00AD71A1">
              <w:rPr>
                <w:rFonts w:ascii="Times" w:hAnsi="Times" w:cs="Times New Roman"/>
                <w:b/>
                <w:sz w:val="28"/>
                <w:szCs w:val="22"/>
              </w:rPr>
              <w:t>VARIABLES ACTIVES</w:t>
            </w:r>
          </w:p>
        </w:tc>
      </w:tr>
      <w:tr w:rsidR="00643A64" w:rsidRPr="00AD71A1" w14:paraId="17355732" w14:textId="77777777" w:rsidTr="006403F2">
        <w:tc>
          <w:tcPr>
            <w:tcW w:w="9220" w:type="dxa"/>
            <w:gridSpan w:val="2"/>
            <w:tcBorders>
              <w:top w:val="single" w:sz="4" w:space="0" w:color="auto"/>
            </w:tcBorders>
            <w:shd w:val="clear" w:color="auto" w:fill="D9D9D9" w:themeFill="background1" w:themeFillShade="D9"/>
            <w:vAlign w:val="center"/>
          </w:tcPr>
          <w:p w14:paraId="38EDD5F1" w14:textId="7B4EE536" w:rsidR="00643A64" w:rsidRPr="00AD71A1" w:rsidRDefault="00643A64" w:rsidP="00510CC8">
            <w:pPr>
              <w:spacing w:before="100" w:beforeAutospacing="1" w:after="100" w:afterAutospacing="1" w:line="276" w:lineRule="auto"/>
              <w:rPr>
                <w:rFonts w:ascii="Times" w:hAnsi="Times" w:cs="Times New Roman"/>
                <w:b/>
                <w:szCs w:val="22"/>
              </w:rPr>
            </w:pPr>
            <w:r w:rsidRPr="00AD71A1">
              <w:rPr>
                <w:rFonts w:ascii="Times" w:hAnsi="Times" w:cs="Times New Roman"/>
                <w:b/>
                <w:szCs w:val="22"/>
              </w:rPr>
              <w:t>Compétences opérationnelles</w:t>
            </w:r>
          </w:p>
        </w:tc>
      </w:tr>
      <w:tr w:rsidR="00AD71A1" w:rsidRPr="00AD71A1" w14:paraId="4CED1262" w14:textId="77777777" w:rsidTr="00652947">
        <w:tc>
          <w:tcPr>
            <w:tcW w:w="8188" w:type="dxa"/>
            <w:vAlign w:val="center"/>
          </w:tcPr>
          <w:p w14:paraId="745EC811" w14:textId="512D240C" w:rsidR="00AD71A1" w:rsidRPr="00AD71A1" w:rsidRDefault="00AD71A1" w:rsidP="00510CC8">
            <w:pPr>
              <w:spacing w:before="100" w:beforeAutospacing="1" w:after="100" w:afterAutospacing="1" w:line="276" w:lineRule="auto"/>
              <w:rPr>
                <w:rFonts w:ascii="Times" w:hAnsi="Times" w:cs="Times New Roman"/>
                <w:sz w:val="22"/>
                <w:szCs w:val="22"/>
              </w:rPr>
            </w:pPr>
            <w:r w:rsidRPr="00AD71A1">
              <w:rPr>
                <w:rFonts w:ascii="Times" w:hAnsi="Times" w:cs="Times New Roman"/>
                <w:sz w:val="22"/>
                <w:szCs w:val="22"/>
              </w:rPr>
              <w:t>Je sais ouvrir un fichier téléchargé</w:t>
            </w:r>
          </w:p>
        </w:tc>
        <w:tc>
          <w:tcPr>
            <w:tcW w:w="1032" w:type="dxa"/>
            <w:shd w:val="clear" w:color="auto" w:fill="F2F2F2" w:themeFill="background1" w:themeFillShade="F2"/>
          </w:tcPr>
          <w:p w14:paraId="732E2923" w14:textId="601C8C5F" w:rsidR="00AD71A1" w:rsidRPr="00AD71A1" w:rsidRDefault="00AD71A1"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01</w:t>
            </w:r>
          </w:p>
        </w:tc>
      </w:tr>
      <w:tr w:rsidR="00AD71A1" w:rsidRPr="00AD71A1" w14:paraId="2414A1A3" w14:textId="77777777" w:rsidTr="00652947">
        <w:tc>
          <w:tcPr>
            <w:tcW w:w="8188" w:type="dxa"/>
            <w:vAlign w:val="center"/>
          </w:tcPr>
          <w:p w14:paraId="3DE71E61" w14:textId="4BCCB627" w:rsidR="00AD71A1" w:rsidRPr="00AD71A1" w:rsidRDefault="00AD71A1" w:rsidP="00510CC8">
            <w:pPr>
              <w:spacing w:before="100" w:beforeAutospacing="1" w:after="100" w:afterAutospacing="1" w:line="276" w:lineRule="auto"/>
              <w:rPr>
                <w:rFonts w:ascii="Times" w:hAnsi="Times" w:cs="Times New Roman"/>
                <w:sz w:val="22"/>
                <w:szCs w:val="22"/>
              </w:rPr>
            </w:pPr>
            <w:r w:rsidRPr="00AD71A1">
              <w:rPr>
                <w:rFonts w:ascii="Times" w:hAnsi="Times" w:cs="Times New Roman"/>
                <w:sz w:val="22"/>
                <w:szCs w:val="22"/>
              </w:rPr>
              <w:t>Je sais me connecter à un réseau WIFI</w:t>
            </w:r>
          </w:p>
        </w:tc>
        <w:tc>
          <w:tcPr>
            <w:tcW w:w="1032" w:type="dxa"/>
            <w:shd w:val="clear" w:color="auto" w:fill="F2F2F2" w:themeFill="background1" w:themeFillShade="F2"/>
          </w:tcPr>
          <w:p w14:paraId="668554D7" w14:textId="7BA70290" w:rsidR="00AD71A1" w:rsidRPr="00AD71A1" w:rsidRDefault="00AD71A1"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02</w:t>
            </w:r>
          </w:p>
        </w:tc>
      </w:tr>
      <w:tr w:rsidR="00AD71A1" w:rsidRPr="00AD71A1" w14:paraId="10B018F6" w14:textId="77777777" w:rsidTr="00652947">
        <w:tc>
          <w:tcPr>
            <w:tcW w:w="8188" w:type="dxa"/>
            <w:vAlign w:val="center"/>
          </w:tcPr>
          <w:p w14:paraId="4689A269" w14:textId="0774CF30" w:rsidR="00AD71A1" w:rsidRPr="00AD71A1" w:rsidRDefault="00AD71A1" w:rsidP="00510CC8">
            <w:pPr>
              <w:spacing w:before="100" w:beforeAutospacing="1" w:after="100" w:afterAutospacing="1" w:line="276" w:lineRule="auto"/>
              <w:rPr>
                <w:rFonts w:ascii="Times" w:hAnsi="Times" w:cs="Times New Roman"/>
                <w:sz w:val="22"/>
                <w:szCs w:val="22"/>
              </w:rPr>
            </w:pPr>
            <w:r w:rsidRPr="00AD71A1">
              <w:rPr>
                <w:rFonts w:ascii="Times" w:hAnsi="Times" w:cs="Times New Roman"/>
                <w:sz w:val="22"/>
                <w:szCs w:val="22"/>
              </w:rPr>
              <w:t xml:space="preserve">Je sais joindre un document à un e-mail </w:t>
            </w:r>
          </w:p>
        </w:tc>
        <w:tc>
          <w:tcPr>
            <w:tcW w:w="1032" w:type="dxa"/>
            <w:shd w:val="clear" w:color="auto" w:fill="F2F2F2" w:themeFill="background1" w:themeFillShade="F2"/>
          </w:tcPr>
          <w:p w14:paraId="292878D4" w14:textId="7AFD9BC8" w:rsidR="00AD71A1" w:rsidRPr="00AD71A1" w:rsidRDefault="00AD71A1"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03</w:t>
            </w:r>
          </w:p>
        </w:tc>
      </w:tr>
      <w:tr w:rsidR="00AD71A1" w:rsidRPr="00AD71A1" w14:paraId="2B0964FA" w14:textId="77777777" w:rsidTr="00652947">
        <w:tc>
          <w:tcPr>
            <w:tcW w:w="8188" w:type="dxa"/>
            <w:vAlign w:val="center"/>
          </w:tcPr>
          <w:p w14:paraId="4EBA54D5" w14:textId="273D0FD3" w:rsidR="00AD71A1" w:rsidRPr="00AD71A1" w:rsidRDefault="00AD71A1" w:rsidP="00510CC8">
            <w:pPr>
              <w:spacing w:before="100" w:beforeAutospacing="1" w:after="100" w:afterAutospacing="1" w:line="276" w:lineRule="auto"/>
              <w:rPr>
                <w:rFonts w:ascii="Times" w:hAnsi="Times" w:cs="Times New Roman"/>
                <w:sz w:val="22"/>
                <w:szCs w:val="22"/>
              </w:rPr>
            </w:pPr>
            <w:r w:rsidRPr="00AD71A1">
              <w:rPr>
                <w:rFonts w:ascii="Times" w:hAnsi="Times" w:cs="Times New Roman"/>
                <w:sz w:val="22"/>
                <w:szCs w:val="22"/>
              </w:rPr>
              <w:t>Je sais télécharger et installer un logiciel</w:t>
            </w:r>
          </w:p>
        </w:tc>
        <w:tc>
          <w:tcPr>
            <w:tcW w:w="1032" w:type="dxa"/>
            <w:shd w:val="clear" w:color="auto" w:fill="F2F2F2" w:themeFill="background1" w:themeFillShade="F2"/>
          </w:tcPr>
          <w:p w14:paraId="5D554372" w14:textId="4A028D4B" w:rsidR="00AD71A1" w:rsidRPr="00AD71A1" w:rsidRDefault="00AD71A1"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04</w:t>
            </w:r>
          </w:p>
        </w:tc>
      </w:tr>
      <w:tr w:rsidR="00AD71A1" w:rsidRPr="00AD71A1" w14:paraId="2809D601" w14:textId="77777777" w:rsidTr="006403F2">
        <w:tc>
          <w:tcPr>
            <w:tcW w:w="9220" w:type="dxa"/>
            <w:gridSpan w:val="2"/>
            <w:shd w:val="clear" w:color="auto" w:fill="D9D9D9" w:themeFill="background1" w:themeFillShade="D9"/>
            <w:vAlign w:val="center"/>
          </w:tcPr>
          <w:p w14:paraId="453F4A15" w14:textId="25687907" w:rsidR="00AD71A1" w:rsidRPr="00AD71A1" w:rsidRDefault="00AD71A1" w:rsidP="00510CC8">
            <w:pPr>
              <w:spacing w:before="100" w:beforeAutospacing="1" w:after="100" w:afterAutospacing="1" w:line="276" w:lineRule="auto"/>
              <w:rPr>
                <w:rFonts w:ascii="Times" w:hAnsi="Times" w:cs="Times New Roman"/>
                <w:b/>
                <w:szCs w:val="22"/>
              </w:rPr>
            </w:pPr>
            <w:r w:rsidRPr="00AD71A1">
              <w:rPr>
                <w:rFonts w:ascii="Times" w:hAnsi="Times" w:cs="Times New Roman"/>
                <w:b/>
                <w:szCs w:val="22"/>
              </w:rPr>
              <w:t>Compétences informationnelles</w:t>
            </w:r>
          </w:p>
        </w:tc>
      </w:tr>
      <w:tr w:rsidR="00F577E7" w:rsidRPr="00AD71A1" w14:paraId="53D073EB" w14:textId="77777777" w:rsidTr="00652947">
        <w:tc>
          <w:tcPr>
            <w:tcW w:w="8188" w:type="dxa"/>
            <w:vAlign w:val="center"/>
          </w:tcPr>
          <w:p w14:paraId="1C63BE0E" w14:textId="49CD92BB" w:rsidR="00F577E7" w:rsidRPr="00C20759" w:rsidRDefault="00F577E7"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me sens à l’aise pour rechercher de l’inf. en ligne</w:t>
            </w:r>
          </w:p>
        </w:tc>
        <w:tc>
          <w:tcPr>
            <w:tcW w:w="1032" w:type="dxa"/>
            <w:shd w:val="clear" w:color="auto" w:fill="F2F2F2" w:themeFill="background1" w:themeFillShade="F2"/>
          </w:tcPr>
          <w:p w14:paraId="397EE2D2" w14:textId="08FAF7F0" w:rsidR="00F577E7" w:rsidRPr="00AD71A1" w:rsidRDefault="00F577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05</w:t>
            </w:r>
          </w:p>
        </w:tc>
      </w:tr>
      <w:tr w:rsidR="00F577E7" w:rsidRPr="00AD71A1" w14:paraId="4FECB568" w14:textId="77777777" w:rsidTr="00652947">
        <w:tc>
          <w:tcPr>
            <w:tcW w:w="8188" w:type="dxa"/>
            <w:vAlign w:val="center"/>
          </w:tcPr>
          <w:p w14:paraId="7EFBF235" w14:textId="6E82DBFC" w:rsidR="00F577E7" w:rsidRPr="00C20759" w:rsidRDefault="00F577E7"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trouve facilement les bons mots-clés à utiliser pour faire des recherches en ligne</w:t>
            </w:r>
          </w:p>
        </w:tc>
        <w:tc>
          <w:tcPr>
            <w:tcW w:w="1032" w:type="dxa"/>
            <w:shd w:val="clear" w:color="auto" w:fill="F2F2F2" w:themeFill="background1" w:themeFillShade="F2"/>
          </w:tcPr>
          <w:p w14:paraId="2287D46A" w14:textId="1F066045" w:rsidR="00F577E7" w:rsidRPr="00AD71A1" w:rsidRDefault="00F577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06</w:t>
            </w:r>
          </w:p>
        </w:tc>
      </w:tr>
      <w:tr w:rsidR="00F577E7" w:rsidRPr="00AD71A1" w14:paraId="2FE7C7BC" w14:textId="77777777" w:rsidTr="00652947">
        <w:tc>
          <w:tcPr>
            <w:tcW w:w="8188" w:type="dxa"/>
            <w:vAlign w:val="center"/>
          </w:tcPr>
          <w:p w14:paraId="46F83AE3" w14:textId="2D3E3A66" w:rsidR="00F577E7" w:rsidRPr="00C20759" w:rsidRDefault="00F577E7"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 xml:space="preserve">Je sais vérifier la fiabilité des informations que je trouve en ligne </w:t>
            </w:r>
          </w:p>
        </w:tc>
        <w:tc>
          <w:tcPr>
            <w:tcW w:w="1032" w:type="dxa"/>
            <w:shd w:val="clear" w:color="auto" w:fill="F2F2F2" w:themeFill="background1" w:themeFillShade="F2"/>
          </w:tcPr>
          <w:p w14:paraId="3BF7E3B7" w14:textId="52A805BE" w:rsidR="00F577E7" w:rsidRPr="00AD71A1" w:rsidRDefault="00F577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07</w:t>
            </w:r>
          </w:p>
        </w:tc>
      </w:tr>
      <w:tr w:rsidR="00F577E7" w:rsidRPr="00AD71A1" w14:paraId="73B18579" w14:textId="77777777" w:rsidTr="00652947">
        <w:tc>
          <w:tcPr>
            <w:tcW w:w="8188" w:type="dxa"/>
            <w:vAlign w:val="center"/>
          </w:tcPr>
          <w:p w14:paraId="0A60444B" w14:textId="47532B9A" w:rsidR="00F577E7" w:rsidRPr="00C20759" w:rsidRDefault="00F577E7"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utiliser Internet pour rechercher des informations d’itinéraires ou de localisations</w:t>
            </w:r>
          </w:p>
        </w:tc>
        <w:tc>
          <w:tcPr>
            <w:tcW w:w="1032" w:type="dxa"/>
            <w:shd w:val="clear" w:color="auto" w:fill="F2F2F2" w:themeFill="background1" w:themeFillShade="F2"/>
          </w:tcPr>
          <w:p w14:paraId="2A28A0E7" w14:textId="7C5A5EB3" w:rsidR="00F577E7" w:rsidRPr="00AD71A1" w:rsidRDefault="00F577E7" w:rsidP="00510CC8">
            <w:pPr>
              <w:spacing w:before="100" w:beforeAutospacing="1" w:after="100" w:afterAutospacing="1" w:line="276" w:lineRule="auto"/>
              <w:jc w:val="both"/>
              <w:rPr>
                <w:rFonts w:ascii="Times" w:hAnsi="Times" w:cs="Times New Roman"/>
                <w:sz w:val="22"/>
                <w:szCs w:val="22"/>
              </w:rPr>
            </w:pPr>
            <w:r>
              <w:rPr>
                <w:rFonts w:ascii="Times" w:hAnsi="Times" w:cs="Times New Roman"/>
                <w:sz w:val="22"/>
                <w:szCs w:val="22"/>
              </w:rPr>
              <w:t>Skills 08</w:t>
            </w:r>
          </w:p>
        </w:tc>
      </w:tr>
      <w:tr w:rsidR="00F577E7" w:rsidRPr="00AD71A1" w14:paraId="7EA18A62" w14:textId="77777777" w:rsidTr="00652947">
        <w:tc>
          <w:tcPr>
            <w:tcW w:w="8188" w:type="dxa"/>
            <w:vAlign w:val="center"/>
          </w:tcPr>
          <w:p w14:paraId="69E6527B" w14:textId="5CBC96E6" w:rsidR="00F577E7" w:rsidRPr="00C20759" w:rsidRDefault="00F577E7"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suivre les informations en ligne qui m’intéressent par des outils de veille</w:t>
            </w:r>
          </w:p>
        </w:tc>
        <w:tc>
          <w:tcPr>
            <w:tcW w:w="1032" w:type="dxa"/>
            <w:shd w:val="clear" w:color="auto" w:fill="F2F2F2" w:themeFill="background1" w:themeFillShade="F2"/>
          </w:tcPr>
          <w:p w14:paraId="43F73B0F" w14:textId="5F6410BB" w:rsidR="00F577E7" w:rsidRPr="00AD71A1" w:rsidRDefault="00F577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0</w:t>
            </w:r>
            <w:r>
              <w:rPr>
                <w:rFonts w:ascii="Times" w:hAnsi="Times" w:cs="Times New Roman"/>
                <w:sz w:val="22"/>
                <w:szCs w:val="22"/>
              </w:rPr>
              <w:t>9</w:t>
            </w:r>
          </w:p>
        </w:tc>
      </w:tr>
      <w:tr w:rsidR="00F577E7" w:rsidRPr="00AD71A1" w14:paraId="2B2B3A77" w14:textId="77777777" w:rsidTr="006403F2">
        <w:tc>
          <w:tcPr>
            <w:tcW w:w="9220" w:type="dxa"/>
            <w:gridSpan w:val="2"/>
            <w:shd w:val="clear" w:color="auto" w:fill="D9D9D9" w:themeFill="background1" w:themeFillShade="D9"/>
            <w:vAlign w:val="center"/>
          </w:tcPr>
          <w:p w14:paraId="3530C611" w14:textId="78CDE36C" w:rsidR="00F577E7" w:rsidRPr="00AD71A1" w:rsidRDefault="00F577E7" w:rsidP="00510CC8">
            <w:pPr>
              <w:spacing w:before="100" w:beforeAutospacing="1" w:after="100" w:afterAutospacing="1" w:line="276" w:lineRule="auto"/>
              <w:rPr>
                <w:rFonts w:ascii="Times" w:hAnsi="Times" w:cs="Times New Roman"/>
                <w:b/>
                <w:szCs w:val="22"/>
              </w:rPr>
            </w:pPr>
            <w:r w:rsidRPr="00AD71A1">
              <w:rPr>
                <w:rFonts w:ascii="Times" w:hAnsi="Times" w:cs="Times New Roman"/>
                <w:b/>
                <w:szCs w:val="22"/>
              </w:rPr>
              <w:t>Compétences sociales</w:t>
            </w:r>
          </w:p>
        </w:tc>
      </w:tr>
      <w:tr w:rsidR="00C20759" w:rsidRPr="00AD71A1" w14:paraId="7AC187F7" w14:textId="77777777" w:rsidTr="00652947">
        <w:tc>
          <w:tcPr>
            <w:tcW w:w="8188" w:type="dxa"/>
            <w:vAlign w:val="center"/>
          </w:tcPr>
          <w:p w14:paraId="5BC2A122" w14:textId="121DB82F" w:rsidR="00C20759" w:rsidRPr="00C20759" w:rsidRDefault="00C20759"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envoyer un e-mail</w:t>
            </w:r>
          </w:p>
        </w:tc>
        <w:tc>
          <w:tcPr>
            <w:tcW w:w="1032" w:type="dxa"/>
            <w:shd w:val="clear" w:color="auto" w:fill="F2F2F2" w:themeFill="background1" w:themeFillShade="F2"/>
          </w:tcPr>
          <w:p w14:paraId="54AC8D9C" w14:textId="247821EC" w:rsidR="00C20759" w:rsidRPr="00AD71A1" w:rsidRDefault="00C20759"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10</w:t>
            </w:r>
          </w:p>
        </w:tc>
      </w:tr>
      <w:tr w:rsidR="00C20759" w:rsidRPr="00AD71A1" w14:paraId="3B903C76" w14:textId="77777777" w:rsidTr="00652947">
        <w:tc>
          <w:tcPr>
            <w:tcW w:w="8188" w:type="dxa"/>
            <w:vAlign w:val="center"/>
          </w:tcPr>
          <w:p w14:paraId="6D89F6F4" w14:textId="192F8B8A" w:rsidR="00C20759" w:rsidRPr="00C20759" w:rsidRDefault="00C20759"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écrire un commentaire sur un blog, un site</w:t>
            </w:r>
          </w:p>
        </w:tc>
        <w:tc>
          <w:tcPr>
            <w:tcW w:w="1032" w:type="dxa"/>
            <w:shd w:val="clear" w:color="auto" w:fill="F2F2F2" w:themeFill="background1" w:themeFillShade="F2"/>
          </w:tcPr>
          <w:p w14:paraId="60D3E1F4" w14:textId="2FBA1A20" w:rsidR="00C20759" w:rsidRPr="00AD71A1" w:rsidRDefault="00C20759"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11</w:t>
            </w:r>
          </w:p>
        </w:tc>
      </w:tr>
      <w:tr w:rsidR="00C20759" w:rsidRPr="00AD71A1" w14:paraId="08AED1C8" w14:textId="77777777" w:rsidTr="00652947">
        <w:tc>
          <w:tcPr>
            <w:tcW w:w="8188" w:type="dxa"/>
            <w:vAlign w:val="center"/>
          </w:tcPr>
          <w:p w14:paraId="276C4725" w14:textId="5008E3E8" w:rsidR="00C20759" w:rsidRPr="00C20759" w:rsidRDefault="00C20759"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m’inscrire sur un réseau social en complétant mon profil et en le paramétrant</w:t>
            </w:r>
          </w:p>
        </w:tc>
        <w:tc>
          <w:tcPr>
            <w:tcW w:w="1032" w:type="dxa"/>
            <w:shd w:val="clear" w:color="auto" w:fill="F2F2F2" w:themeFill="background1" w:themeFillShade="F2"/>
          </w:tcPr>
          <w:p w14:paraId="7FF22CD5" w14:textId="11890ABB" w:rsidR="00C20759" w:rsidRPr="00AD71A1" w:rsidRDefault="00C20759"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12</w:t>
            </w:r>
          </w:p>
        </w:tc>
      </w:tr>
      <w:tr w:rsidR="00C20759" w:rsidRPr="00AD71A1" w14:paraId="4293FE81" w14:textId="77777777" w:rsidTr="00652947">
        <w:tc>
          <w:tcPr>
            <w:tcW w:w="8188" w:type="dxa"/>
            <w:vAlign w:val="center"/>
          </w:tcPr>
          <w:p w14:paraId="35B2966F" w14:textId="57854792" w:rsidR="00C20759" w:rsidRPr="00C20759" w:rsidRDefault="00C20759" w:rsidP="00510CC8">
            <w:pPr>
              <w:spacing w:before="100" w:beforeAutospacing="1" w:after="100" w:afterAutospacing="1" w:line="276" w:lineRule="auto"/>
              <w:rPr>
                <w:rFonts w:ascii="Times" w:hAnsi="Times" w:cs="Times New Roman"/>
                <w:sz w:val="22"/>
                <w:szCs w:val="22"/>
              </w:rPr>
            </w:pPr>
            <w:r w:rsidRPr="00C20759">
              <w:rPr>
                <w:rFonts w:ascii="Times" w:hAnsi="Times" w:cs="Times New Roman"/>
                <w:sz w:val="22"/>
              </w:rPr>
              <w:t>Je sais contrôler avec qui je partage des</w:t>
            </w:r>
            <w:r>
              <w:rPr>
                <w:rFonts w:ascii="Times" w:hAnsi="Times" w:cs="Times New Roman"/>
                <w:sz w:val="22"/>
              </w:rPr>
              <w:t xml:space="preserve"> informations</w:t>
            </w:r>
          </w:p>
        </w:tc>
        <w:tc>
          <w:tcPr>
            <w:tcW w:w="1032" w:type="dxa"/>
            <w:shd w:val="clear" w:color="auto" w:fill="F2F2F2" w:themeFill="background1" w:themeFillShade="F2"/>
          </w:tcPr>
          <w:p w14:paraId="1F4203AE" w14:textId="516D57E3" w:rsidR="00C20759" w:rsidRPr="00AD71A1" w:rsidRDefault="00C20759"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13</w:t>
            </w:r>
          </w:p>
        </w:tc>
      </w:tr>
      <w:tr w:rsidR="00C20759" w:rsidRPr="00AD71A1" w14:paraId="44E348D9" w14:textId="77777777" w:rsidTr="006403F2">
        <w:tc>
          <w:tcPr>
            <w:tcW w:w="9220" w:type="dxa"/>
            <w:gridSpan w:val="2"/>
            <w:shd w:val="clear" w:color="auto" w:fill="D9D9D9" w:themeFill="background1" w:themeFillShade="D9"/>
            <w:vAlign w:val="center"/>
          </w:tcPr>
          <w:p w14:paraId="4961B82C" w14:textId="0D9AA9F6" w:rsidR="00C20759" w:rsidRPr="00AD71A1" w:rsidRDefault="00C20759" w:rsidP="00510CC8">
            <w:pPr>
              <w:spacing w:before="100" w:beforeAutospacing="1" w:after="100" w:afterAutospacing="1" w:line="276" w:lineRule="auto"/>
              <w:rPr>
                <w:rFonts w:ascii="Times" w:hAnsi="Times" w:cs="Times New Roman"/>
                <w:b/>
                <w:szCs w:val="22"/>
              </w:rPr>
            </w:pPr>
            <w:r w:rsidRPr="00AD71A1">
              <w:rPr>
                <w:rFonts w:ascii="Times" w:hAnsi="Times" w:cs="Times New Roman"/>
                <w:b/>
                <w:szCs w:val="22"/>
              </w:rPr>
              <w:t>Compétences créatives</w:t>
            </w:r>
          </w:p>
        </w:tc>
      </w:tr>
      <w:tr w:rsidR="009C51E7" w:rsidRPr="00AD71A1" w14:paraId="52537216" w14:textId="77777777" w:rsidTr="00652947">
        <w:tc>
          <w:tcPr>
            <w:tcW w:w="8188" w:type="dxa"/>
            <w:vAlign w:val="center"/>
          </w:tcPr>
          <w:p w14:paraId="5E6E9701" w14:textId="38B0E090"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comment créer quelque chose de nouveau à partir d’images, de musiques, etc.</w:t>
            </w:r>
          </w:p>
        </w:tc>
        <w:tc>
          <w:tcPr>
            <w:tcW w:w="1032" w:type="dxa"/>
            <w:shd w:val="clear" w:color="auto" w:fill="F2F2F2" w:themeFill="background1" w:themeFillShade="F2"/>
          </w:tcPr>
          <w:p w14:paraId="53A3E9F6" w14:textId="6AD182E4"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14</w:t>
            </w:r>
          </w:p>
        </w:tc>
      </w:tr>
      <w:tr w:rsidR="009C51E7" w:rsidRPr="00AD71A1" w14:paraId="5091EBD8" w14:textId="77777777" w:rsidTr="00652947">
        <w:tc>
          <w:tcPr>
            <w:tcW w:w="8188" w:type="dxa"/>
            <w:vAlign w:val="center"/>
          </w:tcPr>
          <w:p w14:paraId="664C8929" w14:textId="3E2B4B7B"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 xml:space="preserve">Je sais créer un site web (Tumblr, </w:t>
            </w:r>
            <w:r w:rsidR="008A53C3" w:rsidRPr="009C51E7">
              <w:rPr>
                <w:rFonts w:ascii="Times" w:hAnsi="Times" w:cs="Times New Roman"/>
                <w:sz w:val="22"/>
              </w:rPr>
              <w:t>WordPress</w:t>
            </w:r>
            <w:r w:rsidRPr="009C51E7">
              <w:rPr>
                <w:rFonts w:ascii="Times" w:hAnsi="Times" w:cs="Times New Roman"/>
                <w:sz w:val="22"/>
              </w:rPr>
              <w:t>, etc</w:t>
            </w:r>
            <w:r w:rsidR="008A53C3">
              <w:rPr>
                <w:rFonts w:ascii="Times" w:hAnsi="Times" w:cs="Times New Roman"/>
                <w:sz w:val="22"/>
              </w:rPr>
              <w:t>.</w:t>
            </w:r>
            <w:r w:rsidRPr="009C51E7">
              <w:rPr>
                <w:rFonts w:ascii="Times" w:hAnsi="Times" w:cs="Times New Roman"/>
                <w:sz w:val="22"/>
              </w:rPr>
              <w:t>)</w:t>
            </w:r>
          </w:p>
        </w:tc>
        <w:tc>
          <w:tcPr>
            <w:tcW w:w="1032" w:type="dxa"/>
            <w:shd w:val="clear" w:color="auto" w:fill="F2F2F2" w:themeFill="background1" w:themeFillShade="F2"/>
          </w:tcPr>
          <w:p w14:paraId="2136DB90" w14:textId="02976675"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15</w:t>
            </w:r>
          </w:p>
        </w:tc>
      </w:tr>
      <w:tr w:rsidR="009C51E7" w:rsidRPr="00AD71A1" w14:paraId="78164685" w14:textId="77777777" w:rsidTr="00652947">
        <w:tc>
          <w:tcPr>
            <w:tcW w:w="8188" w:type="dxa"/>
            <w:vAlign w:val="center"/>
          </w:tcPr>
          <w:p w14:paraId="091190B8" w14:textId="4887DE1A"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mettre en ligne du contenu</w:t>
            </w:r>
          </w:p>
        </w:tc>
        <w:tc>
          <w:tcPr>
            <w:tcW w:w="1032" w:type="dxa"/>
            <w:shd w:val="clear" w:color="auto" w:fill="F2F2F2" w:themeFill="background1" w:themeFillShade="F2"/>
          </w:tcPr>
          <w:p w14:paraId="01E98EC1" w14:textId="05425346"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16</w:t>
            </w:r>
          </w:p>
        </w:tc>
      </w:tr>
      <w:tr w:rsidR="009C51E7" w:rsidRPr="00AD71A1" w14:paraId="34C3658B" w14:textId="77777777" w:rsidTr="00652947">
        <w:tc>
          <w:tcPr>
            <w:tcW w:w="8188" w:type="dxa"/>
            <w:vAlign w:val="center"/>
          </w:tcPr>
          <w:p w14:paraId="099C564E" w14:textId="1F606A15"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coder (programmer) dans un langage informatique</w:t>
            </w:r>
          </w:p>
        </w:tc>
        <w:tc>
          <w:tcPr>
            <w:tcW w:w="1032" w:type="dxa"/>
            <w:shd w:val="clear" w:color="auto" w:fill="F2F2F2" w:themeFill="background1" w:themeFillShade="F2"/>
          </w:tcPr>
          <w:p w14:paraId="4DA7ADCD" w14:textId="5C8163D2"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17</w:t>
            </w:r>
          </w:p>
        </w:tc>
      </w:tr>
      <w:tr w:rsidR="009C51E7" w:rsidRPr="00AD71A1" w14:paraId="3ED0B48D" w14:textId="77777777" w:rsidTr="006403F2">
        <w:tc>
          <w:tcPr>
            <w:tcW w:w="9220" w:type="dxa"/>
            <w:gridSpan w:val="2"/>
            <w:shd w:val="clear" w:color="auto" w:fill="D9D9D9" w:themeFill="background1" w:themeFillShade="D9"/>
            <w:vAlign w:val="center"/>
          </w:tcPr>
          <w:p w14:paraId="7F00051A" w14:textId="0177026F" w:rsidR="009C51E7" w:rsidRPr="00AD71A1" w:rsidRDefault="009C51E7" w:rsidP="00510CC8">
            <w:pPr>
              <w:spacing w:before="100" w:beforeAutospacing="1" w:after="100" w:afterAutospacing="1" w:line="276" w:lineRule="auto"/>
              <w:rPr>
                <w:rFonts w:ascii="Times" w:hAnsi="Times" w:cs="Times New Roman"/>
                <w:b/>
                <w:szCs w:val="22"/>
              </w:rPr>
            </w:pPr>
            <w:r w:rsidRPr="00AD71A1">
              <w:rPr>
                <w:rFonts w:ascii="Times" w:hAnsi="Times" w:cs="Times New Roman"/>
                <w:b/>
                <w:szCs w:val="22"/>
              </w:rPr>
              <w:t>Compétences mobiles</w:t>
            </w:r>
          </w:p>
        </w:tc>
      </w:tr>
      <w:tr w:rsidR="009C51E7" w:rsidRPr="00AD71A1" w14:paraId="03B2210F" w14:textId="77777777" w:rsidTr="00652947">
        <w:tc>
          <w:tcPr>
            <w:tcW w:w="8188" w:type="dxa"/>
            <w:vAlign w:val="center"/>
          </w:tcPr>
          <w:p w14:paraId="67AB53AC" w14:textId="74F311FA"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comment installer des applications sur un smartphone</w:t>
            </w:r>
          </w:p>
        </w:tc>
        <w:tc>
          <w:tcPr>
            <w:tcW w:w="1032" w:type="dxa"/>
            <w:shd w:val="clear" w:color="auto" w:fill="F2F2F2" w:themeFill="background1" w:themeFillShade="F2"/>
          </w:tcPr>
          <w:p w14:paraId="32B5CE25" w14:textId="6ADF5362"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18</w:t>
            </w:r>
          </w:p>
        </w:tc>
      </w:tr>
      <w:tr w:rsidR="009C51E7" w:rsidRPr="00AD71A1" w14:paraId="60FAFD09" w14:textId="77777777" w:rsidTr="00652947">
        <w:tc>
          <w:tcPr>
            <w:tcW w:w="8188" w:type="dxa"/>
            <w:vAlign w:val="center"/>
          </w:tcPr>
          <w:p w14:paraId="63AAF817" w14:textId="30F532D9" w:rsidR="009C51E7" w:rsidRPr="009C51E7" w:rsidRDefault="009C51E7" w:rsidP="00510CC8">
            <w:pPr>
              <w:spacing w:before="100" w:beforeAutospacing="1" w:after="100" w:afterAutospacing="1" w:line="276" w:lineRule="auto"/>
              <w:rPr>
                <w:rFonts w:ascii="Times" w:hAnsi="Times" w:cs="Times New Roman"/>
                <w:sz w:val="22"/>
                <w:szCs w:val="22"/>
              </w:rPr>
            </w:pPr>
            <w:r>
              <w:rPr>
                <w:rFonts w:ascii="Times" w:hAnsi="Times" w:cs="Times New Roman"/>
                <w:sz w:val="22"/>
              </w:rPr>
              <w:t xml:space="preserve">Je sais </w:t>
            </w:r>
            <w:r w:rsidRPr="009C51E7">
              <w:rPr>
                <w:rFonts w:ascii="Times" w:hAnsi="Times" w:cs="Times New Roman"/>
                <w:sz w:val="22"/>
              </w:rPr>
              <w:t>suivre les dépenses relatives à l’utilisation d’applications mobiles payantes</w:t>
            </w:r>
          </w:p>
        </w:tc>
        <w:tc>
          <w:tcPr>
            <w:tcW w:w="1032" w:type="dxa"/>
            <w:shd w:val="clear" w:color="auto" w:fill="F2F2F2" w:themeFill="background1" w:themeFillShade="F2"/>
          </w:tcPr>
          <w:p w14:paraId="30FC7AAD" w14:textId="2CAC0F9C"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19</w:t>
            </w:r>
          </w:p>
        </w:tc>
      </w:tr>
      <w:tr w:rsidR="009C51E7" w:rsidRPr="00AD71A1" w14:paraId="3E6E9C38" w14:textId="77777777" w:rsidTr="00652947">
        <w:tc>
          <w:tcPr>
            <w:tcW w:w="8188" w:type="dxa"/>
            <w:vAlign w:val="center"/>
          </w:tcPr>
          <w:p w14:paraId="17CA3955" w14:textId="706C60BF"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trouver un itinéraire grâce à une application sur un smartphone</w:t>
            </w:r>
          </w:p>
        </w:tc>
        <w:tc>
          <w:tcPr>
            <w:tcW w:w="1032" w:type="dxa"/>
            <w:shd w:val="clear" w:color="auto" w:fill="F2F2F2" w:themeFill="background1" w:themeFillShade="F2"/>
          </w:tcPr>
          <w:p w14:paraId="44063D68" w14:textId="2149F0EA"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20</w:t>
            </w:r>
          </w:p>
        </w:tc>
      </w:tr>
      <w:tr w:rsidR="009C51E7" w:rsidRPr="00AD71A1" w14:paraId="52EE7870" w14:textId="77777777" w:rsidTr="00652947">
        <w:tc>
          <w:tcPr>
            <w:tcW w:w="8188" w:type="dxa"/>
            <w:tcBorders>
              <w:bottom w:val="single" w:sz="4" w:space="0" w:color="auto"/>
            </w:tcBorders>
            <w:vAlign w:val="center"/>
          </w:tcPr>
          <w:p w14:paraId="346BD73A" w14:textId="08C87FD1" w:rsidR="009C51E7" w:rsidRPr="009C51E7" w:rsidRDefault="009C51E7" w:rsidP="00510CC8">
            <w:pPr>
              <w:spacing w:before="100" w:beforeAutospacing="1" w:after="100" w:afterAutospacing="1" w:line="276" w:lineRule="auto"/>
              <w:rPr>
                <w:rFonts w:ascii="Times" w:hAnsi="Times" w:cs="Times New Roman"/>
                <w:sz w:val="22"/>
                <w:szCs w:val="22"/>
              </w:rPr>
            </w:pPr>
            <w:r w:rsidRPr="009C51E7">
              <w:rPr>
                <w:rFonts w:ascii="Times" w:hAnsi="Times" w:cs="Times New Roman"/>
                <w:sz w:val="22"/>
              </w:rPr>
              <w:t>Je sais utiliser mon smartphone pour trouver une information sur les horaires de transport</w:t>
            </w:r>
          </w:p>
        </w:tc>
        <w:tc>
          <w:tcPr>
            <w:tcW w:w="1032" w:type="dxa"/>
            <w:tcBorders>
              <w:bottom w:val="single" w:sz="4" w:space="0" w:color="auto"/>
            </w:tcBorders>
            <w:shd w:val="clear" w:color="auto" w:fill="F2F2F2" w:themeFill="background1" w:themeFillShade="F2"/>
          </w:tcPr>
          <w:p w14:paraId="282C9F78" w14:textId="045DE5EA" w:rsidR="009C51E7" w:rsidRPr="00AD71A1" w:rsidRDefault="009C51E7" w:rsidP="00510CC8">
            <w:pPr>
              <w:spacing w:before="100" w:beforeAutospacing="1" w:after="100" w:afterAutospacing="1" w:line="276" w:lineRule="auto"/>
              <w:jc w:val="both"/>
              <w:rPr>
                <w:rFonts w:ascii="Times" w:hAnsi="Times" w:cs="Times New Roman"/>
                <w:sz w:val="22"/>
                <w:szCs w:val="22"/>
              </w:rPr>
            </w:pPr>
            <w:r w:rsidRPr="00AD71A1">
              <w:rPr>
                <w:rFonts w:ascii="Times" w:hAnsi="Times" w:cs="Times New Roman"/>
                <w:sz w:val="22"/>
                <w:szCs w:val="22"/>
              </w:rPr>
              <w:t>Skills 21</w:t>
            </w:r>
          </w:p>
        </w:tc>
      </w:tr>
    </w:tbl>
    <w:p w14:paraId="27CD234A" w14:textId="77777777" w:rsidR="00747C8C" w:rsidRDefault="00747C8C" w:rsidP="00510CC8">
      <w:pPr>
        <w:spacing w:before="100" w:beforeAutospacing="1" w:after="100" w:afterAutospacing="1" w:line="276" w:lineRule="auto"/>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24"/>
      </w:tblGrid>
      <w:tr w:rsidR="00952C57" w:rsidRPr="00AD71A1" w14:paraId="3F7F972B" w14:textId="77777777" w:rsidTr="00652947">
        <w:tc>
          <w:tcPr>
            <w:tcW w:w="9220" w:type="dxa"/>
            <w:gridSpan w:val="2"/>
            <w:tcBorders>
              <w:top w:val="single" w:sz="4" w:space="0" w:color="auto"/>
              <w:bottom w:val="single" w:sz="4" w:space="0" w:color="auto"/>
            </w:tcBorders>
            <w:vAlign w:val="center"/>
          </w:tcPr>
          <w:p w14:paraId="27533E09" w14:textId="298F9B4B" w:rsidR="00952C57" w:rsidRPr="00AD71A1" w:rsidRDefault="00952C57" w:rsidP="00510CC8">
            <w:pPr>
              <w:spacing w:before="100" w:beforeAutospacing="1" w:after="100" w:afterAutospacing="1" w:line="276" w:lineRule="auto"/>
              <w:rPr>
                <w:rFonts w:ascii="Times" w:hAnsi="Times" w:cs="Times New Roman"/>
                <w:b/>
                <w:sz w:val="28"/>
                <w:szCs w:val="22"/>
              </w:rPr>
            </w:pPr>
            <w:commentRangeStart w:id="48"/>
            <w:r>
              <w:rPr>
                <w:rFonts w:ascii="Times" w:hAnsi="Times" w:cs="Times New Roman"/>
                <w:b/>
                <w:sz w:val="28"/>
                <w:szCs w:val="22"/>
              </w:rPr>
              <w:t>VARIABLES SUPPLÉME</w:t>
            </w:r>
            <w:ins w:id="49" w:author="Margot" w:date="2017-10-03T10:33:00Z">
              <w:r w:rsidR="002E6950">
                <w:rPr>
                  <w:rFonts w:ascii="Times" w:hAnsi="Times" w:cs="Times New Roman"/>
                  <w:b/>
                  <w:sz w:val="28"/>
                  <w:szCs w:val="22"/>
                </w:rPr>
                <w:t>N</w:t>
              </w:r>
            </w:ins>
            <w:r>
              <w:rPr>
                <w:rFonts w:ascii="Times" w:hAnsi="Times" w:cs="Times New Roman"/>
                <w:b/>
                <w:sz w:val="28"/>
                <w:szCs w:val="22"/>
              </w:rPr>
              <w:t>TAIRES</w:t>
            </w:r>
            <w:commentRangeEnd w:id="48"/>
            <w:r w:rsidR="002E6950">
              <w:rPr>
                <w:rStyle w:val="Marquedannotation"/>
              </w:rPr>
              <w:commentReference w:id="48"/>
            </w:r>
          </w:p>
        </w:tc>
      </w:tr>
      <w:tr w:rsidR="00652947" w:rsidRPr="00AD71A1" w14:paraId="02112F64" w14:textId="77777777" w:rsidTr="00652947">
        <w:tc>
          <w:tcPr>
            <w:tcW w:w="7196" w:type="dxa"/>
            <w:tcBorders>
              <w:top w:val="single" w:sz="4" w:space="0" w:color="auto"/>
            </w:tcBorders>
            <w:shd w:val="clear" w:color="auto" w:fill="auto"/>
            <w:vAlign w:val="center"/>
          </w:tcPr>
          <w:p w14:paraId="4CB485D9"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Sexe</w:t>
            </w:r>
          </w:p>
        </w:tc>
        <w:tc>
          <w:tcPr>
            <w:tcW w:w="2024" w:type="dxa"/>
            <w:tcBorders>
              <w:top w:val="single" w:sz="4" w:space="0" w:color="auto"/>
            </w:tcBorders>
            <w:shd w:val="clear" w:color="auto" w:fill="F2F2F2" w:themeFill="background1" w:themeFillShade="F2"/>
            <w:vAlign w:val="center"/>
          </w:tcPr>
          <w:p w14:paraId="1CD7136E" w14:textId="198FAAE9"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Sexe</w:t>
            </w:r>
          </w:p>
        </w:tc>
      </w:tr>
      <w:tr w:rsidR="00652947" w:rsidRPr="00AD71A1" w14:paraId="6B3A9037" w14:textId="77777777" w:rsidTr="00652947">
        <w:tc>
          <w:tcPr>
            <w:tcW w:w="7196" w:type="dxa"/>
            <w:shd w:val="clear" w:color="auto" w:fill="auto"/>
            <w:vAlign w:val="center"/>
          </w:tcPr>
          <w:p w14:paraId="7A52D311"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Âge</w:t>
            </w:r>
          </w:p>
        </w:tc>
        <w:tc>
          <w:tcPr>
            <w:tcW w:w="2024" w:type="dxa"/>
            <w:shd w:val="clear" w:color="auto" w:fill="F2F2F2" w:themeFill="background1" w:themeFillShade="F2"/>
            <w:vAlign w:val="center"/>
          </w:tcPr>
          <w:p w14:paraId="2A1E65F7" w14:textId="379C7BB2"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Age</w:t>
            </w:r>
          </w:p>
        </w:tc>
      </w:tr>
      <w:tr w:rsidR="00652947" w:rsidRPr="00AD71A1" w14:paraId="463F812A" w14:textId="77777777" w:rsidTr="00652947">
        <w:tc>
          <w:tcPr>
            <w:tcW w:w="7196" w:type="dxa"/>
            <w:shd w:val="clear" w:color="auto" w:fill="auto"/>
            <w:vAlign w:val="center"/>
          </w:tcPr>
          <w:p w14:paraId="666EE553"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Profession</w:t>
            </w:r>
          </w:p>
        </w:tc>
        <w:tc>
          <w:tcPr>
            <w:tcW w:w="2024" w:type="dxa"/>
            <w:shd w:val="clear" w:color="auto" w:fill="F2F2F2" w:themeFill="background1" w:themeFillShade="F2"/>
            <w:vAlign w:val="center"/>
          </w:tcPr>
          <w:p w14:paraId="03D2BA3E" w14:textId="09422758"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Profession</w:t>
            </w:r>
          </w:p>
        </w:tc>
      </w:tr>
      <w:tr w:rsidR="00652947" w:rsidRPr="00AD71A1" w14:paraId="5550A9DA" w14:textId="77777777" w:rsidTr="00652947">
        <w:tc>
          <w:tcPr>
            <w:tcW w:w="7196" w:type="dxa"/>
            <w:shd w:val="clear" w:color="auto" w:fill="auto"/>
            <w:vAlign w:val="center"/>
          </w:tcPr>
          <w:p w14:paraId="0E319CD4"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Aisance avec internet</w:t>
            </w:r>
          </w:p>
        </w:tc>
        <w:tc>
          <w:tcPr>
            <w:tcW w:w="2024" w:type="dxa"/>
            <w:shd w:val="clear" w:color="auto" w:fill="F2F2F2" w:themeFill="background1" w:themeFillShade="F2"/>
            <w:vAlign w:val="center"/>
          </w:tcPr>
          <w:p w14:paraId="1791F42A" w14:textId="49EC1FFA"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Aisance internet</w:t>
            </w:r>
          </w:p>
        </w:tc>
      </w:tr>
      <w:tr w:rsidR="00652947" w:rsidRPr="00AD71A1" w14:paraId="2A3F4DAF" w14:textId="77777777" w:rsidTr="00652947">
        <w:tc>
          <w:tcPr>
            <w:tcW w:w="7196" w:type="dxa"/>
            <w:shd w:val="clear" w:color="auto" w:fill="auto"/>
            <w:vAlign w:val="center"/>
          </w:tcPr>
          <w:p w14:paraId="64F72521"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Revenu du ménage</w:t>
            </w:r>
          </w:p>
        </w:tc>
        <w:tc>
          <w:tcPr>
            <w:tcW w:w="2024" w:type="dxa"/>
            <w:shd w:val="clear" w:color="auto" w:fill="F2F2F2" w:themeFill="background1" w:themeFillShade="F2"/>
            <w:vAlign w:val="center"/>
          </w:tcPr>
          <w:p w14:paraId="6436ED6D" w14:textId="02939ED4"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Revenu</w:t>
            </w:r>
          </w:p>
        </w:tc>
      </w:tr>
      <w:tr w:rsidR="00652947" w:rsidRPr="00AD71A1" w14:paraId="7E10F335" w14:textId="77777777" w:rsidTr="00652947">
        <w:tc>
          <w:tcPr>
            <w:tcW w:w="7196" w:type="dxa"/>
            <w:shd w:val="clear" w:color="auto" w:fill="auto"/>
            <w:vAlign w:val="center"/>
          </w:tcPr>
          <w:p w14:paraId="34B1DF70" w14:textId="167FE08B"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Niveau d’étude</w:t>
            </w:r>
            <w:r>
              <w:rPr>
                <w:rFonts w:ascii="Times" w:hAnsi="Times" w:cs="Times New Roman"/>
                <w:sz w:val="22"/>
                <w:szCs w:val="22"/>
              </w:rPr>
              <w:t>s</w:t>
            </w:r>
          </w:p>
        </w:tc>
        <w:tc>
          <w:tcPr>
            <w:tcW w:w="2024" w:type="dxa"/>
            <w:shd w:val="clear" w:color="auto" w:fill="F2F2F2" w:themeFill="background1" w:themeFillShade="F2"/>
            <w:vAlign w:val="center"/>
          </w:tcPr>
          <w:p w14:paraId="121300C3" w14:textId="5FE5E7CB"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Niveau d’études</w:t>
            </w:r>
          </w:p>
        </w:tc>
      </w:tr>
      <w:tr w:rsidR="00652947" w:rsidRPr="00AD71A1" w14:paraId="7057ACA6" w14:textId="77777777" w:rsidTr="00652947">
        <w:tc>
          <w:tcPr>
            <w:tcW w:w="7196" w:type="dxa"/>
            <w:tcBorders>
              <w:bottom w:val="single" w:sz="4" w:space="0" w:color="auto"/>
            </w:tcBorders>
            <w:shd w:val="clear" w:color="auto" w:fill="auto"/>
            <w:vAlign w:val="center"/>
          </w:tcPr>
          <w:p w14:paraId="49C4AF8E" w14:textId="77777777" w:rsidR="00652947" w:rsidRPr="00652947" w:rsidRDefault="00652947" w:rsidP="00510CC8">
            <w:pPr>
              <w:spacing w:before="100" w:beforeAutospacing="1" w:after="100" w:afterAutospacing="1" w:line="276" w:lineRule="auto"/>
              <w:rPr>
                <w:rFonts w:ascii="Times" w:hAnsi="Times" w:cs="Times New Roman"/>
                <w:sz w:val="22"/>
                <w:szCs w:val="22"/>
              </w:rPr>
            </w:pPr>
            <w:r w:rsidRPr="00652947">
              <w:rPr>
                <w:rFonts w:ascii="Times" w:hAnsi="Times" w:cs="Times New Roman"/>
                <w:sz w:val="22"/>
                <w:szCs w:val="22"/>
              </w:rPr>
              <w:t>Situation familiale</w:t>
            </w:r>
          </w:p>
        </w:tc>
        <w:tc>
          <w:tcPr>
            <w:tcW w:w="2024" w:type="dxa"/>
            <w:tcBorders>
              <w:bottom w:val="single" w:sz="4" w:space="0" w:color="auto"/>
            </w:tcBorders>
            <w:shd w:val="clear" w:color="auto" w:fill="F2F2F2" w:themeFill="background1" w:themeFillShade="F2"/>
            <w:vAlign w:val="center"/>
          </w:tcPr>
          <w:p w14:paraId="11F49DD5" w14:textId="11FA4532" w:rsidR="00652947" w:rsidRPr="00652947" w:rsidRDefault="00652947" w:rsidP="00510CC8">
            <w:pPr>
              <w:spacing w:before="100" w:beforeAutospacing="1" w:after="100" w:afterAutospacing="1" w:line="276" w:lineRule="auto"/>
              <w:rPr>
                <w:rFonts w:ascii="Times" w:hAnsi="Times" w:cs="Times New Roman"/>
                <w:sz w:val="22"/>
                <w:szCs w:val="22"/>
              </w:rPr>
            </w:pPr>
            <w:r>
              <w:rPr>
                <w:rFonts w:ascii="Times" w:hAnsi="Times" w:cs="Times New Roman"/>
                <w:sz w:val="22"/>
                <w:szCs w:val="22"/>
              </w:rPr>
              <w:t>Situation familiale</w:t>
            </w:r>
          </w:p>
        </w:tc>
      </w:tr>
    </w:tbl>
    <w:p w14:paraId="1D2A94B3" w14:textId="77777777" w:rsidR="00747C8C" w:rsidRPr="00747C8C" w:rsidRDefault="00747C8C" w:rsidP="00510CC8">
      <w:pPr>
        <w:spacing w:before="100" w:beforeAutospacing="1" w:after="100" w:afterAutospacing="1" w:line="276" w:lineRule="auto"/>
        <w:jc w:val="both"/>
        <w:rPr>
          <w:rFonts w:ascii="Times" w:hAnsi="Times" w:cs="Times New Roman"/>
        </w:rPr>
      </w:pPr>
    </w:p>
    <w:p w14:paraId="4BBC17CC" w14:textId="3705E0EC" w:rsidR="003C7FAC" w:rsidRDefault="003C7FAC" w:rsidP="00510CC8">
      <w:pPr>
        <w:spacing w:line="276" w:lineRule="auto"/>
        <w:rPr>
          <w:rFonts w:ascii="Times" w:hAnsi="Times" w:cs="Times New Roman"/>
        </w:rPr>
      </w:pPr>
      <w:r>
        <w:rPr>
          <w:rFonts w:ascii="Times" w:hAnsi="Times" w:cs="Times New Roman"/>
        </w:rPr>
        <w:br w:type="page"/>
      </w:r>
    </w:p>
    <w:p w14:paraId="77929553" w14:textId="47C894E6" w:rsidR="00747C8C" w:rsidRPr="005B6574" w:rsidRDefault="003C7FAC" w:rsidP="00510CC8">
      <w:pPr>
        <w:spacing w:before="100" w:beforeAutospacing="1" w:after="100" w:afterAutospacing="1" w:line="276" w:lineRule="auto"/>
        <w:jc w:val="both"/>
        <w:rPr>
          <w:rFonts w:ascii="Times" w:hAnsi="Times" w:cs="Times New Roman"/>
          <w:b/>
          <w:sz w:val="28"/>
        </w:rPr>
      </w:pPr>
      <w:r w:rsidRPr="005B6574">
        <w:rPr>
          <w:rFonts w:ascii="Times" w:hAnsi="Times" w:cs="Times New Roman"/>
          <w:b/>
          <w:sz w:val="28"/>
        </w:rPr>
        <w:t>Annexe 2 – L’AFM</w:t>
      </w:r>
    </w:p>
    <w:p w14:paraId="09E9BEC9" w14:textId="6E20452C" w:rsidR="00747C8C" w:rsidRPr="00AF0D60" w:rsidRDefault="00AF0D60" w:rsidP="00510CC8">
      <w:pPr>
        <w:spacing w:before="100" w:beforeAutospacing="1" w:after="100" w:afterAutospacing="1" w:line="276" w:lineRule="auto"/>
        <w:jc w:val="both"/>
        <w:rPr>
          <w:rFonts w:ascii="Times" w:hAnsi="Times" w:cs="Times New Roman"/>
          <w:b/>
        </w:rPr>
      </w:pPr>
      <w:r w:rsidRPr="00AF0D60">
        <w:rPr>
          <w:rFonts w:ascii="Times" w:hAnsi="Times" w:cs="Times New Roman"/>
          <w:b/>
        </w:rPr>
        <w:t>Graphe des groupes de variables</w:t>
      </w:r>
    </w:p>
    <w:p w14:paraId="18C8D76E" w14:textId="6F48959E" w:rsidR="00661AC9" w:rsidRDefault="002A0B0E" w:rsidP="00510CC8">
      <w:pPr>
        <w:spacing w:before="100" w:beforeAutospacing="1" w:after="100" w:afterAutospacing="1" w:line="276" w:lineRule="auto"/>
        <w:jc w:val="both"/>
        <w:rPr>
          <w:rFonts w:ascii="Times" w:hAnsi="Times" w:cs="Times New Roman"/>
        </w:rPr>
      </w:pPr>
      <w:r>
        <w:rPr>
          <w:rFonts w:ascii="Times" w:hAnsi="Times" w:cs="Times New Roman"/>
          <w:noProof/>
        </w:rPr>
        <w:drawing>
          <wp:inline distT="0" distB="0" distL="0" distR="0" wp14:anchorId="18E64A10" wp14:editId="038CB4B9">
            <wp:extent cx="5756910" cy="5294389"/>
            <wp:effectExtent l="0" t="0" r="889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294389"/>
                    </a:xfrm>
                    <a:prstGeom prst="rect">
                      <a:avLst/>
                    </a:prstGeom>
                    <a:noFill/>
                    <a:ln>
                      <a:noFill/>
                    </a:ln>
                  </pic:spPr>
                </pic:pic>
              </a:graphicData>
            </a:graphic>
          </wp:inline>
        </w:drawing>
      </w:r>
      <w:r w:rsidR="00654CE6">
        <w:rPr>
          <w:rFonts w:ascii="Times" w:hAnsi="Times" w:cs="Times New Roman"/>
        </w:rPr>
        <w:t>Les</w:t>
      </w:r>
      <w:r w:rsidR="00076E07">
        <w:rPr>
          <w:rFonts w:ascii="Times" w:hAnsi="Times" w:cs="Times New Roman"/>
        </w:rPr>
        <w:t xml:space="preserve"> intitulés rouges correspondent</w:t>
      </w:r>
      <w:r w:rsidR="00654CE6">
        <w:rPr>
          <w:rFonts w:ascii="Times" w:hAnsi="Times" w:cs="Times New Roman"/>
        </w:rPr>
        <w:t xml:space="preserve"> aux groupes de variables actifs</w:t>
      </w:r>
      <w:r w:rsidR="007C08D5">
        <w:rPr>
          <w:rFonts w:ascii="Times" w:hAnsi="Times" w:cs="Times New Roman"/>
        </w:rPr>
        <w:t xml:space="preserve"> et les intitulés verts correspondent aux variables illustratives.</w:t>
      </w:r>
    </w:p>
    <w:p w14:paraId="6BFD68EF" w14:textId="77777777" w:rsidR="00661AC9" w:rsidRDefault="00661AC9" w:rsidP="00510CC8">
      <w:pPr>
        <w:spacing w:before="100" w:beforeAutospacing="1" w:after="100" w:afterAutospacing="1" w:line="276" w:lineRule="auto"/>
        <w:jc w:val="both"/>
        <w:rPr>
          <w:rFonts w:ascii="Times" w:hAnsi="Times" w:cs="Times New Roman"/>
        </w:rPr>
      </w:pPr>
    </w:p>
    <w:p w14:paraId="36F5086F" w14:textId="77777777" w:rsidR="007C08D5" w:rsidRDefault="007C08D5" w:rsidP="00510CC8">
      <w:pPr>
        <w:spacing w:before="100" w:beforeAutospacing="1" w:after="100" w:afterAutospacing="1" w:line="276" w:lineRule="auto"/>
        <w:jc w:val="both"/>
        <w:rPr>
          <w:rFonts w:ascii="Times" w:hAnsi="Times" w:cs="Times New Roman"/>
        </w:rPr>
        <w:sectPr w:rsidR="007C08D5" w:rsidSect="00B93291">
          <w:footerReference w:type="even" r:id="rId10"/>
          <w:footerReference w:type="default" r:id="rId11"/>
          <w:pgSz w:w="11900" w:h="16840"/>
          <w:pgMar w:top="1417" w:right="1417" w:bottom="1417" w:left="1417" w:header="708" w:footer="708" w:gutter="0"/>
          <w:cols w:space="708"/>
          <w:docGrid w:linePitch="360"/>
        </w:sectPr>
      </w:pPr>
    </w:p>
    <w:p w14:paraId="7056D03D" w14:textId="22F68223" w:rsidR="007C08D5" w:rsidRPr="007C08D5" w:rsidRDefault="007C08D5" w:rsidP="00510CC8">
      <w:pPr>
        <w:spacing w:before="100" w:beforeAutospacing="1" w:after="100" w:afterAutospacing="1" w:line="276" w:lineRule="auto"/>
        <w:jc w:val="both"/>
        <w:rPr>
          <w:rFonts w:ascii="Times" w:hAnsi="Times" w:cs="Times New Roman"/>
          <w:b/>
        </w:rPr>
      </w:pPr>
      <w:r>
        <w:rPr>
          <w:rFonts w:ascii="Times" w:hAnsi="Times" w:cs="Times New Roman"/>
          <w:b/>
        </w:rPr>
        <w:t>Graphe des individus</w:t>
      </w:r>
    </w:p>
    <w:p w14:paraId="20D4A037" w14:textId="747E390A" w:rsidR="007C08D5" w:rsidRDefault="0022645C" w:rsidP="003A444D">
      <w:pPr>
        <w:spacing w:before="100" w:beforeAutospacing="1" w:after="100" w:afterAutospacing="1" w:line="276" w:lineRule="auto"/>
        <w:jc w:val="center"/>
        <w:rPr>
          <w:rFonts w:ascii="Times" w:hAnsi="Times" w:cs="Times New Roman"/>
        </w:rPr>
      </w:pPr>
      <w:r>
        <w:rPr>
          <w:rFonts w:ascii="Times" w:hAnsi="Times" w:cs="Times New Roman"/>
          <w:noProof/>
        </w:rPr>
        <w:drawing>
          <wp:inline distT="0" distB="0" distL="0" distR="0" wp14:anchorId="5DEB00E2" wp14:editId="1DDC6A52">
            <wp:extent cx="8227695" cy="4978909"/>
            <wp:effectExtent l="0" t="0" r="1905"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432" cy="4979960"/>
                    </a:xfrm>
                    <a:prstGeom prst="rect">
                      <a:avLst/>
                    </a:prstGeom>
                    <a:noFill/>
                    <a:ln>
                      <a:noFill/>
                    </a:ln>
                  </pic:spPr>
                </pic:pic>
              </a:graphicData>
            </a:graphic>
          </wp:inline>
        </w:drawing>
      </w:r>
    </w:p>
    <w:p w14:paraId="76767301" w14:textId="78189C02" w:rsidR="007C08D5" w:rsidRDefault="005E4491" w:rsidP="00510CC8">
      <w:pPr>
        <w:spacing w:before="100" w:beforeAutospacing="1" w:after="100" w:afterAutospacing="1" w:line="276" w:lineRule="auto"/>
        <w:jc w:val="both"/>
        <w:rPr>
          <w:rFonts w:ascii="Times" w:hAnsi="Times" w:cs="Times New Roman"/>
        </w:rPr>
      </w:pPr>
      <w:r>
        <w:rPr>
          <w:rFonts w:ascii="Times" w:hAnsi="Times" w:cs="Times New Roman"/>
        </w:rPr>
        <w:t>Sur ce graphe</w:t>
      </w:r>
      <w:r w:rsidR="00487954">
        <w:rPr>
          <w:rFonts w:ascii="Times" w:hAnsi="Times" w:cs="Times New Roman"/>
        </w:rPr>
        <w:t xml:space="preserve"> sont représentés les individus. Ils sont d’ailleurs coloriés selon leur cos2</w:t>
      </w:r>
      <w:r w:rsidR="00076E07">
        <w:rPr>
          <w:rFonts w:ascii="Times" w:hAnsi="Times" w:cs="Times New Roman"/>
        </w:rPr>
        <w:t xml:space="preserve"> (qualité de représentation)</w:t>
      </w:r>
      <w:r w:rsidR="00487954">
        <w:rPr>
          <w:rFonts w:ascii="Times" w:hAnsi="Times" w:cs="Times New Roman"/>
        </w:rPr>
        <w:t>.</w:t>
      </w:r>
    </w:p>
    <w:p w14:paraId="2D47554A" w14:textId="77777777" w:rsidR="005E4491" w:rsidRDefault="005E4491" w:rsidP="00510CC8">
      <w:pPr>
        <w:spacing w:before="100" w:beforeAutospacing="1" w:after="100" w:afterAutospacing="1" w:line="276" w:lineRule="auto"/>
        <w:jc w:val="both"/>
        <w:rPr>
          <w:rFonts w:ascii="Times" w:hAnsi="Times" w:cs="Times New Roman"/>
        </w:rPr>
        <w:sectPr w:rsidR="005E4491" w:rsidSect="007C08D5">
          <w:pgSz w:w="16840" w:h="11900" w:orient="landscape"/>
          <w:pgMar w:top="1417" w:right="1417" w:bottom="1417" w:left="1417" w:header="708" w:footer="708" w:gutter="0"/>
          <w:cols w:space="708"/>
          <w:docGrid w:linePitch="360"/>
        </w:sectPr>
      </w:pPr>
    </w:p>
    <w:p w14:paraId="1C85140F" w14:textId="5ECAC6C6" w:rsidR="003C7FAC" w:rsidRPr="005B6574" w:rsidRDefault="003C7FAC" w:rsidP="00510CC8">
      <w:pPr>
        <w:spacing w:before="100" w:beforeAutospacing="1" w:after="100" w:afterAutospacing="1" w:line="276" w:lineRule="auto"/>
        <w:jc w:val="both"/>
        <w:rPr>
          <w:rFonts w:ascii="Times" w:hAnsi="Times" w:cs="Times New Roman"/>
          <w:b/>
          <w:sz w:val="28"/>
        </w:rPr>
      </w:pPr>
      <w:r w:rsidRPr="005B6574">
        <w:rPr>
          <w:rFonts w:ascii="Times" w:hAnsi="Times" w:cs="Times New Roman"/>
          <w:b/>
          <w:sz w:val="28"/>
        </w:rPr>
        <w:t>Annexe 3 – La CAH</w:t>
      </w:r>
    </w:p>
    <w:p w14:paraId="0D559FDE" w14:textId="52D34BFB" w:rsidR="003C7FAC" w:rsidRPr="00765F14" w:rsidRDefault="00765F14" w:rsidP="00510CC8">
      <w:pPr>
        <w:spacing w:before="100" w:beforeAutospacing="1" w:after="100" w:afterAutospacing="1" w:line="276" w:lineRule="auto"/>
        <w:jc w:val="both"/>
        <w:rPr>
          <w:rFonts w:ascii="Times" w:hAnsi="Times" w:cs="Times New Roman"/>
          <w:b/>
        </w:rPr>
      </w:pPr>
      <w:r>
        <w:rPr>
          <w:rFonts w:ascii="Times" w:hAnsi="Times" w:cs="Times New Roman"/>
          <w:b/>
        </w:rPr>
        <w:t>Dendrogramme</w:t>
      </w:r>
    </w:p>
    <w:p w14:paraId="1D2D7E3C" w14:textId="61FDDB49" w:rsidR="00706BC7" w:rsidRPr="009D4272" w:rsidRDefault="003C3BF3" w:rsidP="00510CC8">
      <w:pPr>
        <w:spacing w:before="100" w:beforeAutospacing="1" w:after="100" w:afterAutospacing="1" w:line="276" w:lineRule="auto"/>
        <w:jc w:val="center"/>
        <w:rPr>
          <w:rFonts w:ascii="Times" w:hAnsi="Times" w:cs="Times New Roman"/>
        </w:rPr>
      </w:pPr>
      <w:r>
        <w:rPr>
          <w:rFonts w:ascii="Times" w:hAnsi="Times" w:cs="Times New Roman"/>
          <w:noProof/>
        </w:rPr>
        <w:drawing>
          <wp:inline distT="0" distB="0" distL="0" distR="0" wp14:anchorId="6892E1AB" wp14:editId="386CB826">
            <wp:extent cx="4912995" cy="4438046"/>
            <wp:effectExtent l="0" t="0" r="0" b="698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338" cy="4438356"/>
                    </a:xfrm>
                    <a:prstGeom prst="rect">
                      <a:avLst/>
                    </a:prstGeom>
                    <a:noFill/>
                    <a:ln>
                      <a:noFill/>
                    </a:ln>
                  </pic:spPr>
                </pic:pic>
              </a:graphicData>
            </a:graphic>
          </wp:inline>
        </w:drawing>
      </w:r>
    </w:p>
    <w:p w14:paraId="728EAB03" w14:textId="4469F325" w:rsidR="0013380C" w:rsidRDefault="0013380C" w:rsidP="00510CC8">
      <w:pPr>
        <w:spacing w:before="100" w:beforeAutospacing="1" w:after="100" w:afterAutospacing="1" w:line="276" w:lineRule="auto"/>
        <w:jc w:val="both"/>
        <w:rPr>
          <w:rFonts w:ascii="Times" w:hAnsi="Times" w:cs="Times New Roman"/>
        </w:rPr>
      </w:pPr>
      <w:r>
        <w:rPr>
          <w:rFonts w:ascii="Times" w:hAnsi="Times" w:cs="Times New Roman"/>
        </w:rPr>
        <w:t xml:space="preserve">Par </w:t>
      </w:r>
      <w:r w:rsidR="00B2426F">
        <w:rPr>
          <w:rFonts w:ascii="Times" w:hAnsi="Times" w:cs="Times New Roman"/>
        </w:rPr>
        <w:t>cette</w:t>
      </w:r>
      <w:r>
        <w:rPr>
          <w:rFonts w:ascii="Times" w:hAnsi="Times" w:cs="Times New Roman"/>
        </w:rPr>
        <w:t xml:space="preserve"> méthode</w:t>
      </w:r>
      <w:r w:rsidR="00041C9E">
        <w:rPr>
          <w:rFonts w:ascii="Times" w:hAnsi="Times" w:cs="Times New Roman"/>
        </w:rPr>
        <w:t xml:space="preserve"> de Classification Ascendante Hiérarchique (CAH)</w:t>
      </w:r>
      <w:r>
        <w:rPr>
          <w:rFonts w:ascii="Times" w:hAnsi="Times" w:cs="Times New Roman"/>
        </w:rPr>
        <w:t xml:space="preserve">, nous cherchons à </w:t>
      </w:r>
      <w:r w:rsidR="00041C9E">
        <w:rPr>
          <w:rFonts w:ascii="Times" w:hAnsi="Times" w:cs="Times New Roman"/>
        </w:rPr>
        <w:t>regrouper les individus</w:t>
      </w:r>
      <w:r w:rsidR="00E439AF">
        <w:rPr>
          <w:rFonts w:ascii="Times" w:hAnsi="Times" w:cs="Times New Roman"/>
        </w:rPr>
        <w:t xml:space="preserve"> dans des classes, de manière le plus homogène possible.</w:t>
      </w:r>
    </w:p>
    <w:p w14:paraId="78965037" w14:textId="4460F1E3" w:rsidR="00765F14" w:rsidRPr="00260FF4" w:rsidRDefault="00260FF4" w:rsidP="00510CC8">
      <w:pPr>
        <w:spacing w:before="100" w:beforeAutospacing="1" w:after="100" w:afterAutospacing="1" w:line="276" w:lineRule="auto"/>
        <w:jc w:val="both"/>
        <w:rPr>
          <w:rFonts w:ascii="Times" w:hAnsi="Times" w:cs="Times New Roman"/>
        </w:rPr>
      </w:pPr>
      <w:r>
        <w:rPr>
          <w:rFonts w:ascii="Times" w:hAnsi="Times" w:cs="Times New Roman"/>
        </w:rPr>
        <w:t xml:space="preserve">Suite au découpage du dendrogramme, nous retenons quatre classes dont voici les effectifs </w:t>
      </w:r>
      <w:r>
        <w:rPr>
          <w:rFonts w:ascii="Times" w:hAnsi="Times" w:cs="Times New Roman"/>
          <w:i/>
        </w:rPr>
        <w:t>infra</w:t>
      </w:r>
      <w:r>
        <w:rPr>
          <w:rFonts w:ascii="Times" w:hAnsi="Times" w:cs="Times New Roman"/>
        </w:rPr>
        <w:t>.</w:t>
      </w:r>
    </w:p>
    <w:p w14:paraId="16530D33" w14:textId="0F16CBD4" w:rsidR="00210F8C" w:rsidRPr="00765F14" w:rsidRDefault="00765F14" w:rsidP="00510CC8">
      <w:pPr>
        <w:spacing w:before="100" w:beforeAutospacing="1" w:after="100" w:afterAutospacing="1" w:line="276" w:lineRule="auto"/>
        <w:jc w:val="both"/>
        <w:rPr>
          <w:rFonts w:ascii="Times" w:hAnsi="Times" w:cs="Times New Roman"/>
          <w:b/>
        </w:rPr>
      </w:pPr>
      <w:r>
        <w:rPr>
          <w:rFonts w:ascii="Times" w:hAnsi="Times" w:cs="Times New Roman"/>
          <w:b/>
        </w:rPr>
        <w:t>Classes retenues suite au découpage du dendrogramme</w:t>
      </w:r>
    </w:p>
    <w:tbl>
      <w:tblPr>
        <w:tblW w:w="4722" w:type="dxa"/>
        <w:tblInd w:w="55" w:type="dxa"/>
        <w:shd w:val="clear" w:color="000000" w:fill="auto"/>
        <w:tblLayout w:type="fixed"/>
        <w:tblCellMar>
          <w:left w:w="70" w:type="dxa"/>
          <w:right w:w="70" w:type="dxa"/>
        </w:tblCellMar>
        <w:tblLook w:val="04A0" w:firstRow="1" w:lastRow="0" w:firstColumn="1" w:lastColumn="0" w:noHBand="0" w:noVBand="1"/>
      </w:tblPr>
      <w:tblGrid>
        <w:gridCol w:w="1820"/>
        <w:gridCol w:w="846"/>
        <w:gridCol w:w="760"/>
        <w:gridCol w:w="1296"/>
      </w:tblGrid>
      <w:tr w:rsidR="00DE4D6B" w:rsidRPr="00DE4D6B" w14:paraId="000FD701" w14:textId="77777777" w:rsidTr="00765F14">
        <w:trPr>
          <w:trHeight w:val="240"/>
        </w:trPr>
        <w:tc>
          <w:tcPr>
            <w:tcW w:w="1820" w:type="dxa"/>
            <w:tcBorders>
              <w:top w:val="single" w:sz="4" w:space="0" w:color="auto"/>
              <w:bottom w:val="single" w:sz="4" w:space="0" w:color="auto"/>
            </w:tcBorders>
            <w:shd w:val="clear" w:color="000000" w:fill="auto"/>
            <w:noWrap/>
            <w:vAlign w:val="center"/>
            <w:hideMark/>
          </w:tcPr>
          <w:p w14:paraId="023C331B" w14:textId="77777777" w:rsidR="00DE4D6B" w:rsidRPr="00DE4D6B" w:rsidRDefault="00DE4D6B" w:rsidP="00510CC8">
            <w:pPr>
              <w:spacing w:line="276" w:lineRule="auto"/>
              <w:rPr>
                <w:rFonts w:ascii="Times" w:eastAsia="Times New Roman" w:hAnsi="Times" w:cs="Times New Roman"/>
                <w:b/>
              </w:rPr>
            </w:pPr>
            <w:r w:rsidRPr="00DE4D6B">
              <w:rPr>
                <w:rFonts w:ascii="Times" w:eastAsia="Times New Roman" w:hAnsi="Times" w:cs="Times New Roman"/>
                <w:b/>
              </w:rPr>
              <w:t>Classe</w:t>
            </w:r>
          </w:p>
        </w:tc>
        <w:tc>
          <w:tcPr>
            <w:tcW w:w="846" w:type="dxa"/>
            <w:tcBorders>
              <w:top w:val="single" w:sz="4" w:space="0" w:color="auto"/>
              <w:bottom w:val="single" w:sz="4" w:space="0" w:color="auto"/>
            </w:tcBorders>
            <w:shd w:val="clear" w:color="000000" w:fill="F2F2F2" w:themeFill="background1" w:themeFillShade="F2"/>
            <w:noWrap/>
            <w:vAlign w:val="center"/>
            <w:hideMark/>
          </w:tcPr>
          <w:p w14:paraId="5A8146F6" w14:textId="77777777" w:rsidR="00DE4D6B" w:rsidRPr="00DE4D6B" w:rsidRDefault="00DE4D6B" w:rsidP="00510CC8">
            <w:pPr>
              <w:spacing w:line="276" w:lineRule="auto"/>
              <w:jc w:val="right"/>
              <w:rPr>
                <w:rFonts w:ascii="Times" w:eastAsia="Times New Roman" w:hAnsi="Times" w:cs="Times New Roman"/>
                <w:b/>
              </w:rPr>
            </w:pPr>
            <w:r w:rsidRPr="00DE4D6B">
              <w:rPr>
                <w:rFonts w:ascii="Times" w:eastAsia="Times New Roman" w:hAnsi="Times" w:cs="Times New Roman"/>
                <w:b/>
              </w:rPr>
              <w:t>effectif</w:t>
            </w:r>
          </w:p>
        </w:tc>
        <w:tc>
          <w:tcPr>
            <w:tcW w:w="760" w:type="dxa"/>
            <w:tcBorders>
              <w:top w:val="single" w:sz="4" w:space="0" w:color="auto"/>
              <w:bottom w:val="single" w:sz="4" w:space="0" w:color="auto"/>
            </w:tcBorders>
            <w:shd w:val="clear" w:color="000000" w:fill="auto"/>
            <w:noWrap/>
            <w:vAlign w:val="center"/>
            <w:hideMark/>
          </w:tcPr>
          <w:p w14:paraId="2C8C2607" w14:textId="77777777" w:rsidR="00DE4D6B" w:rsidRPr="00DE4D6B" w:rsidRDefault="00DE4D6B" w:rsidP="00510CC8">
            <w:pPr>
              <w:spacing w:line="276" w:lineRule="auto"/>
              <w:jc w:val="right"/>
              <w:rPr>
                <w:rFonts w:ascii="Times" w:eastAsia="Times New Roman" w:hAnsi="Times" w:cs="Times New Roman"/>
                <w:b/>
              </w:rPr>
            </w:pPr>
            <w:r w:rsidRPr="00DE4D6B">
              <w:rPr>
                <w:rFonts w:ascii="Times" w:eastAsia="Times New Roman" w:hAnsi="Times" w:cs="Times New Roman"/>
                <w:b/>
              </w:rPr>
              <w:t>%</w:t>
            </w:r>
          </w:p>
        </w:tc>
        <w:tc>
          <w:tcPr>
            <w:tcW w:w="1296" w:type="dxa"/>
            <w:tcBorders>
              <w:top w:val="single" w:sz="4" w:space="0" w:color="auto"/>
              <w:bottom w:val="single" w:sz="4" w:space="0" w:color="auto"/>
            </w:tcBorders>
            <w:shd w:val="clear" w:color="000000" w:fill="F2F2F2" w:themeFill="background1" w:themeFillShade="F2"/>
            <w:noWrap/>
            <w:vAlign w:val="center"/>
            <w:hideMark/>
          </w:tcPr>
          <w:p w14:paraId="490280B1" w14:textId="77777777" w:rsidR="00DE4D6B" w:rsidRPr="00DE4D6B" w:rsidRDefault="00DE4D6B" w:rsidP="00510CC8">
            <w:pPr>
              <w:spacing w:line="276" w:lineRule="auto"/>
              <w:jc w:val="right"/>
              <w:rPr>
                <w:rFonts w:ascii="Times" w:eastAsia="Times New Roman" w:hAnsi="Times" w:cs="Times New Roman"/>
                <w:b/>
              </w:rPr>
            </w:pPr>
            <w:r w:rsidRPr="00DE4D6B">
              <w:rPr>
                <w:rFonts w:ascii="Times" w:eastAsia="Times New Roman" w:hAnsi="Times" w:cs="Times New Roman"/>
                <w:b/>
              </w:rPr>
              <w:t>% cumulé</w:t>
            </w:r>
          </w:p>
        </w:tc>
      </w:tr>
      <w:tr w:rsidR="00DE4D6B" w:rsidRPr="00DE4D6B" w14:paraId="582157EA" w14:textId="77777777" w:rsidTr="00765F14">
        <w:trPr>
          <w:trHeight w:val="260"/>
        </w:trPr>
        <w:tc>
          <w:tcPr>
            <w:tcW w:w="1820" w:type="dxa"/>
            <w:tcBorders>
              <w:top w:val="single" w:sz="4" w:space="0" w:color="auto"/>
            </w:tcBorders>
            <w:shd w:val="clear" w:color="000000" w:fill="auto"/>
            <w:noWrap/>
            <w:vAlign w:val="center"/>
            <w:hideMark/>
          </w:tcPr>
          <w:p w14:paraId="7AB7E686" w14:textId="77777777" w:rsidR="00DE4D6B" w:rsidRPr="00DE4D6B" w:rsidRDefault="00DE4D6B" w:rsidP="00510CC8">
            <w:pPr>
              <w:spacing w:line="276" w:lineRule="auto"/>
              <w:rPr>
                <w:rFonts w:ascii="Times" w:eastAsia="Times New Roman" w:hAnsi="Times" w:cs="Times New Roman"/>
              </w:rPr>
            </w:pPr>
            <w:r w:rsidRPr="00DE4D6B">
              <w:rPr>
                <w:rFonts w:ascii="Times" w:eastAsia="Times New Roman" w:hAnsi="Times" w:cs="Times New Roman"/>
              </w:rPr>
              <w:t>1</w:t>
            </w:r>
          </w:p>
        </w:tc>
        <w:tc>
          <w:tcPr>
            <w:tcW w:w="846" w:type="dxa"/>
            <w:tcBorders>
              <w:top w:val="single" w:sz="4" w:space="0" w:color="auto"/>
            </w:tcBorders>
            <w:shd w:val="clear" w:color="000000" w:fill="F2F2F2" w:themeFill="background1" w:themeFillShade="F2"/>
            <w:noWrap/>
            <w:vAlign w:val="center"/>
            <w:hideMark/>
          </w:tcPr>
          <w:p w14:paraId="7C13A67A"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961</w:t>
            </w:r>
          </w:p>
        </w:tc>
        <w:tc>
          <w:tcPr>
            <w:tcW w:w="760" w:type="dxa"/>
            <w:tcBorders>
              <w:top w:val="single" w:sz="4" w:space="0" w:color="auto"/>
            </w:tcBorders>
            <w:shd w:val="clear" w:color="000000" w:fill="auto"/>
            <w:noWrap/>
            <w:vAlign w:val="center"/>
            <w:hideMark/>
          </w:tcPr>
          <w:p w14:paraId="18E69148"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56.2</w:t>
            </w:r>
          </w:p>
        </w:tc>
        <w:tc>
          <w:tcPr>
            <w:tcW w:w="1296" w:type="dxa"/>
            <w:tcBorders>
              <w:top w:val="single" w:sz="4" w:space="0" w:color="auto"/>
            </w:tcBorders>
            <w:shd w:val="clear" w:color="000000" w:fill="F2F2F2" w:themeFill="background1" w:themeFillShade="F2"/>
            <w:noWrap/>
            <w:vAlign w:val="center"/>
            <w:hideMark/>
          </w:tcPr>
          <w:p w14:paraId="64BD959B"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56.2</w:t>
            </w:r>
          </w:p>
        </w:tc>
      </w:tr>
      <w:tr w:rsidR="00DE4D6B" w:rsidRPr="00DE4D6B" w14:paraId="3C9A60A0" w14:textId="77777777" w:rsidTr="00765F14">
        <w:trPr>
          <w:trHeight w:val="240"/>
        </w:trPr>
        <w:tc>
          <w:tcPr>
            <w:tcW w:w="1820" w:type="dxa"/>
            <w:shd w:val="clear" w:color="000000" w:fill="auto"/>
            <w:noWrap/>
            <w:vAlign w:val="center"/>
            <w:hideMark/>
          </w:tcPr>
          <w:p w14:paraId="12368879" w14:textId="77777777" w:rsidR="00DE4D6B" w:rsidRPr="00DE4D6B" w:rsidRDefault="00DE4D6B" w:rsidP="00510CC8">
            <w:pPr>
              <w:spacing w:line="276" w:lineRule="auto"/>
              <w:rPr>
                <w:rFonts w:ascii="Times" w:eastAsia="Times New Roman" w:hAnsi="Times" w:cs="Times New Roman"/>
              </w:rPr>
            </w:pPr>
            <w:r w:rsidRPr="00DE4D6B">
              <w:rPr>
                <w:rFonts w:ascii="Times" w:eastAsia="Times New Roman" w:hAnsi="Times" w:cs="Times New Roman"/>
              </w:rPr>
              <w:t>2</w:t>
            </w:r>
          </w:p>
        </w:tc>
        <w:tc>
          <w:tcPr>
            <w:tcW w:w="846" w:type="dxa"/>
            <w:shd w:val="clear" w:color="000000" w:fill="F2F2F2" w:themeFill="background1" w:themeFillShade="F2"/>
            <w:noWrap/>
            <w:vAlign w:val="center"/>
            <w:hideMark/>
          </w:tcPr>
          <w:p w14:paraId="511E42FA"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244</w:t>
            </w:r>
          </w:p>
        </w:tc>
        <w:tc>
          <w:tcPr>
            <w:tcW w:w="760" w:type="dxa"/>
            <w:shd w:val="clear" w:color="000000" w:fill="auto"/>
            <w:noWrap/>
            <w:vAlign w:val="center"/>
            <w:hideMark/>
          </w:tcPr>
          <w:p w14:paraId="10FC536E"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14.3</w:t>
            </w:r>
          </w:p>
        </w:tc>
        <w:tc>
          <w:tcPr>
            <w:tcW w:w="1296" w:type="dxa"/>
            <w:shd w:val="clear" w:color="000000" w:fill="F2F2F2" w:themeFill="background1" w:themeFillShade="F2"/>
            <w:noWrap/>
            <w:vAlign w:val="center"/>
            <w:hideMark/>
          </w:tcPr>
          <w:p w14:paraId="564F55C6"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70,5</w:t>
            </w:r>
          </w:p>
        </w:tc>
      </w:tr>
      <w:tr w:rsidR="00DE4D6B" w:rsidRPr="00DE4D6B" w14:paraId="7E1A94D1" w14:textId="77777777" w:rsidTr="00765F14">
        <w:trPr>
          <w:trHeight w:val="240"/>
        </w:trPr>
        <w:tc>
          <w:tcPr>
            <w:tcW w:w="1820" w:type="dxa"/>
            <w:shd w:val="clear" w:color="000000" w:fill="auto"/>
            <w:noWrap/>
            <w:vAlign w:val="center"/>
            <w:hideMark/>
          </w:tcPr>
          <w:p w14:paraId="0979AFD9" w14:textId="77777777" w:rsidR="00DE4D6B" w:rsidRPr="00DE4D6B" w:rsidRDefault="00DE4D6B" w:rsidP="00510CC8">
            <w:pPr>
              <w:spacing w:line="276" w:lineRule="auto"/>
              <w:rPr>
                <w:rFonts w:ascii="Times" w:eastAsia="Times New Roman" w:hAnsi="Times" w:cs="Times New Roman"/>
              </w:rPr>
            </w:pPr>
            <w:r w:rsidRPr="00DE4D6B">
              <w:rPr>
                <w:rFonts w:ascii="Times" w:eastAsia="Times New Roman" w:hAnsi="Times" w:cs="Times New Roman"/>
              </w:rPr>
              <w:t>3</w:t>
            </w:r>
          </w:p>
        </w:tc>
        <w:tc>
          <w:tcPr>
            <w:tcW w:w="846" w:type="dxa"/>
            <w:shd w:val="clear" w:color="000000" w:fill="F2F2F2" w:themeFill="background1" w:themeFillShade="F2"/>
            <w:noWrap/>
            <w:vAlign w:val="center"/>
            <w:hideMark/>
          </w:tcPr>
          <w:p w14:paraId="1C5BC385"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371</w:t>
            </w:r>
          </w:p>
        </w:tc>
        <w:tc>
          <w:tcPr>
            <w:tcW w:w="760" w:type="dxa"/>
            <w:shd w:val="clear" w:color="000000" w:fill="auto"/>
            <w:noWrap/>
            <w:vAlign w:val="center"/>
            <w:hideMark/>
          </w:tcPr>
          <w:p w14:paraId="076874D3"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21.7</w:t>
            </w:r>
          </w:p>
        </w:tc>
        <w:tc>
          <w:tcPr>
            <w:tcW w:w="1296" w:type="dxa"/>
            <w:shd w:val="clear" w:color="000000" w:fill="F2F2F2" w:themeFill="background1" w:themeFillShade="F2"/>
            <w:noWrap/>
            <w:vAlign w:val="center"/>
            <w:hideMark/>
          </w:tcPr>
          <w:p w14:paraId="09EA570F"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92,2</w:t>
            </w:r>
          </w:p>
        </w:tc>
      </w:tr>
      <w:tr w:rsidR="00DE4D6B" w:rsidRPr="00DE4D6B" w14:paraId="70933156" w14:textId="77777777" w:rsidTr="00765F14">
        <w:trPr>
          <w:trHeight w:val="260"/>
        </w:trPr>
        <w:tc>
          <w:tcPr>
            <w:tcW w:w="1820" w:type="dxa"/>
            <w:tcBorders>
              <w:bottom w:val="single" w:sz="4" w:space="0" w:color="auto"/>
            </w:tcBorders>
            <w:shd w:val="clear" w:color="000000" w:fill="auto"/>
            <w:noWrap/>
            <w:vAlign w:val="center"/>
            <w:hideMark/>
          </w:tcPr>
          <w:p w14:paraId="5CCC02DF" w14:textId="77777777" w:rsidR="00DE4D6B" w:rsidRPr="00DE4D6B" w:rsidRDefault="00DE4D6B" w:rsidP="00510CC8">
            <w:pPr>
              <w:spacing w:line="276" w:lineRule="auto"/>
              <w:rPr>
                <w:rFonts w:ascii="Times" w:eastAsia="Times New Roman" w:hAnsi="Times" w:cs="Times New Roman"/>
              </w:rPr>
            </w:pPr>
            <w:r w:rsidRPr="00DE4D6B">
              <w:rPr>
                <w:rFonts w:ascii="Times" w:eastAsia="Times New Roman" w:hAnsi="Times" w:cs="Times New Roman"/>
              </w:rPr>
              <w:t>4</w:t>
            </w:r>
          </w:p>
        </w:tc>
        <w:tc>
          <w:tcPr>
            <w:tcW w:w="846" w:type="dxa"/>
            <w:tcBorders>
              <w:bottom w:val="single" w:sz="4" w:space="0" w:color="auto"/>
            </w:tcBorders>
            <w:shd w:val="clear" w:color="000000" w:fill="F2F2F2" w:themeFill="background1" w:themeFillShade="F2"/>
            <w:noWrap/>
            <w:vAlign w:val="center"/>
            <w:hideMark/>
          </w:tcPr>
          <w:p w14:paraId="1997030D"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133</w:t>
            </w:r>
          </w:p>
        </w:tc>
        <w:tc>
          <w:tcPr>
            <w:tcW w:w="760" w:type="dxa"/>
            <w:tcBorders>
              <w:bottom w:val="single" w:sz="4" w:space="0" w:color="auto"/>
            </w:tcBorders>
            <w:shd w:val="clear" w:color="000000" w:fill="auto"/>
            <w:noWrap/>
            <w:vAlign w:val="center"/>
            <w:hideMark/>
          </w:tcPr>
          <w:p w14:paraId="515CBBA0"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7.8</w:t>
            </w:r>
          </w:p>
        </w:tc>
        <w:tc>
          <w:tcPr>
            <w:tcW w:w="1296" w:type="dxa"/>
            <w:tcBorders>
              <w:bottom w:val="single" w:sz="4" w:space="0" w:color="auto"/>
            </w:tcBorders>
            <w:shd w:val="clear" w:color="000000" w:fill="F2F2F2" w:themeFill="background1" w:themeFillShade="F2"/>
            <w:noWrap/>
            <w:vAlign w:val="center"/>
            <w:hideMark/>
          </w:tcPr>
          <w:p w14:paraId="4B9A1136" w14:textId="77777777" w:rsidR="00DE4D6B" w:rsidRPr="00DE4D6B" w:rsidRDefault="00DE4D6B" w:rsidP="00510CC8">
            <w:pPr>
              <w:spacing w:line="276" w:lineRule="auto"/>
              <w:jc w:val="right"/>
              <w:rPr>
                <w:rFonts w:ascii="Times" w:eastAsia="Times New Roman" w:hAnsi="Times" w:cs="Times New Roman"/>
              </w:rPr>
            </w:pPr>
            <w:r w:rsidRPr="00DE4D6B">
              <w:rPr>
                <w:rFonts w:ascii="Times" w:eastAsia="Times New Roman" w:hAnsi="Times" w:cs="Times New Roman"/>
              </w:rPr>
              <w:t>100</w:t>
            </w:r>
          </w:p>
        </w:tc>
      </w:tr>
    </w:tbl>
    <w:p w14:paraId="28C32FF1" w14:textId="0B2E14C1" w:rsidR="00210F8C" w:rsidRDefault="00210F8C" w:rsidP="00510CC8">
      <w:pPr>
        <w:spacing w:line="276" w:lineRule="auto"/>
        <w:rPr>
          <w:rFonts w:ascii="Times" w:hAnsi="Times" w:cs="Times New Roman"/>
        </w:rPr>
      </w:pPr>
      <w:r>
        <w:rPr>
          <w:rFonts w:ascii="Times" w:hAnsi="Times" w:cs="Times New Roman"/>
        </w:rPr>
        <w:br w:type="page"/>
      </w:r>
    </w:p>
    <w:p w14:paraId="6658C1EF" w14:textId="0B38BE39" w:rsidR="001543C7" w:rsidRPr="005B6574" w:rsidRDefault="00210F8C" w:rsidP="00076E07">
      <w:pPr>
        <w:spacing w:before="100" w:beforeAutospacing="1" w:after="100" w:afterAutospacing="1"/>
        <w:jc w:val="both"/>
        <w:rPr>
          <w:rFonts w:ascii="Times" w:hAnsi="Times" w:cs="Times New Roman"/>
          <w:b/>
        </w:rPr>
      </w:pPr>
      <w:r w:rsidRPr="005B6574">
        <w:rPr>
          <w:rFonts w:ascii="Times" w:hAnsi="Times" w:cs="Times New Roman"/>
          <w:b/>
        </w:rPr>
        <w:t>Tableaux de composition des différentes classes</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8B5630" w14:paraId="583C6CAA" w14:textId="77777777" w:rsidTr="004F76E7">
        <w:trPr>
          <w:trHeight w:val="626"/>
        </w:trPr>
        <w:tc>
          <w:tcPr>
            <w:tcW w:w="9206" w:type="dxa"/>
            <w:shd w:val="clear" w:color="auto" w:fill="D9D9D9" w:themeFill="background1" w:themeFillShade="D9"/>
            <w:vAlign w:val="center"/>
          </w:tcPr>
          <w:p w14:paraId="6E7D4E94" w14:textId="7FA89CEA" w:rsidR="008B5630" w:rsidRDefault="008B5630" w:rsidP="00076E07">
            <w:pPr>
              <w:spacing w:before="100" w:beforeAutospacing="1" w:after="100" w:afterAutospacing="1"/>
              <w:rPr>
                <w:rFonts w:ascii="Times" w:hAnsi="Times" w:cs="Times New Roman"/>
              </w:rPr>
            </w:pPr>
            <w:r>
              <w:rPr>
                <w:rFonts w:ascii="Times" w:hAnsi="Times" w:cs="Times New Roman"/>
                <w:b/>
                <w:bCs/>
              </w:rPr>
              <w:t>CLASSE 1</w:t>
            </w:r>
          </w:p>
        </w:tc>
      </w:tr>
    </w:tbl>
    <w:tbl>
      <w:tblPr>
        <w:tblW w:w="8379" w:type="dxa"/>
        <w:tblInd w:w="55" w:type="dxa"/>
        <w:tblLayout w:type="fixed"/>
        <w:tblCellMar>
          <w:left w:w="70" w:type="dxa"/>
          <w:right w:w="70" w:type="dxa"/>
        </w:tblCellMar>
        <w:tblLook w:val="04A0" w:firstRow="1" w:lastRow="0" w:firstColumn="1" w:lastColumn="0" w:noHBand="0" w:noVBand="1"/>
      </w:tblPr>
      <w:tblGrid>
        <w:gridCol w:w="2992"/>
        <w:gridCol w:w="992"/>
        <w:gridCol w:w="993"/>
        <w:gridCol w:w="850"/>
        <w:gridCol w:w="1559"/>
        <w:gridCol w:w="993"/>
      </w:tblGrid>
      <w:tr w:rsidR="008B5630" w:rsidRPr="00DF65F7" w14:paraId="17F58866" w14:textId="77777777" w:rsidTr="008B5630">
        <w:trPr>
          <w:trHeight w:val="240"/>
        </w:trPr>
        <w:tc>
          <w:tcPr>
            <w:tcW w:w="2992" w:type="dxa"/>
            <w:tcBorders>
              <w:bottom w:val="single" w:sz="4" w:space="0" w:color="auto"/>
            </w:tcBorders>
            <w:shd w:val="clear" w:color="auto" w:fill="auto"/>
            <w:noWrap/>
            <w:vAlign w:val="center"/>
          </w:tcPr>
          <w:p w14:paraId="166A40CE" w14:textId="77777777" w:rsidR="008B5630" w:rsidRPr="00905B53" w:rsidRDefault="008B5630" w:rsidP="00076E07">
            <w:pPr>
              <w:rPr>
                <w:rFonts w:ascii="Times" w:eastAsia="Times New Roman" w:hAnsi="Times" w:cs="Times New Roman"/>
                <w:sz w:val="22"/>
                <w:szCs w:val="22"/>
              </w:rPr>
            </w:pPr>
          </w:p>
        </w:tc>
        <w:tc>
          <w:tcPr>
            <w:tcW w:w="992" w:type="dxa"/>
            <w:tcBorders>
              <w:bottom w:val="single" w:sz="4" w:space="0" w:color="auto"/>
            </w:tcBorders>
            <w:shd w:val="clear" w:color="auto" w:fill="auto"/>
            <w:noWrap/>
            <w:vAlign w:val="center"/>
          </w:tcPr>
          <w:p w14:paraId="0544E546" w14:textId="77777777" w:rsidR="008B5630" w:rsidRPr="00905B53" w:rsidRDefault="008B5630"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3F1C5804" w14:textId="77777777" w:rsidR="008B5630" w:rsidRPr="00905B53" w:rsidRDefault="008B5630" w:rsidP="00076E07">
            <w:pPr>
              <w:jc w:val="right"/>
              <w:rPr>
                <w:rFonts w:ascii="Times" w:eastAsia="Times New Roman" w:hAnsi="Times" w:cs="Times New Roman"/>
                <w:sz w:val="22"/>
                <w:szCs w:val="22"/>
              </w:rPr>
            </w:pPr>
          </w:p>
        </w:tc>
        <w:tc>
          <w:tcPr>
            <w:tcW w:w="850" w:type="dxa"/>
            <w:tcBorders>
              <w:bottom w:val="single" w:sz="4" w:space="0" w:color="auto"/>
            </w:tcBorders>
            <w:shd w:val="clear" w:color="auto" w:fill="auto"/>
            <w:noWrap/>
            <w:vAlign w:val="center"/>
          </w:tcPr>
          <w:p w14:paraId="3D696406" w14:textId="77777777" w:rsidR="008B5630" w:rsidRPr="00905B53" w:rsidRDefault="008B5630" w:rsidP="00076E07">
            <w:pPr>
              <w:jc w:val="right"/>
              <w:rPr>
                <w:rFonts w:ascii="Times" w:eastAsia="Times New Roman" w:hAnsi="Times" w:cs="Times New Roman"/>
                <w:sz w:val="22"/>
                <w:szCs w:val="22"/>
              </w:rPr>
            </w:pPr>
          </w:p>
        </w:tc>
        <w:tc>
          <w:tcPr>
            <w:tcW w:w="1559" w:type="dxa"/>
            <w:tcBorders>
              <w:bottom w:val="single" w:sz="4" w:space="0" w:color="auto"/>
            </w:tcBorders>
            <w:shd w:val="clear" w:color="auto" w:fill="auto"/>
            <w:noWrap/>
            <w:vAlign w:val="center"/>
          </w:tcPr>
          <w:p w14:paraId="0F2F1A77" w14:textId="77777777" w:rsidR="008B5630" w:rsidRPr="00905B53" w:rsidRDefault="008B5630"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1D170A5E" w14:textId="77777777" w:rsidR="008B5630" w:rsidRPr="00905B53" w:rsidRDefault="008B5630" w:rsidP="00076E07">
            <w:pPr>
              <w:jc w:val="right"/>
              <w:rPr>
                <w:rFonts w:ascii="Times" w:eastAsia="Times New Roman" w:hAnsi="Times" w:cs="Times New Roman"/>
                <w:sz w:val="22"/>
                <w:szCs w:val="22"/>
              </w:rPr>
            </w:pPr>
          </w:p>
        </w:tc>
      </w:tr>
      <w:tr w:rsidR="009146CF" w:rsidRPr="00DF65F7" w14:paraId="08A2063A" w14:textId="77777777" w:rsidTr="001543C7">
        <w:trPr>
          <w:trHeight w:val="240"/>
        </w:trPr>
        <w:tc>
          <w:tcPr>
            <w:tcW w:w="2992" w:type="dxa"/>
            <w:tcBorders>
              <w:top w:val="single" w:sz="4" w:space="0" w:color="auto"/>
              <w:bottom w:val="single" w:sz="4" w:space="0" w:color="auto"/>
            </w:tcBorders>
            <w:shd w:val="clear" w:color="auto" w:fill="auto"/>
            <w:noWrap/>
            <w:vAlign w:val="center"/>
            <w:hideMark/>
          </w:tcPr>
          <w:p w14:paraId="0AE33D50"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Modalités</w:t>
            </w:r>
          </w:p>
        </w:tc>
        <w:tc>
          <w:tcPr>
            <w:tcW w:w="992" w:type="dxa"/>
            <w:tcBorders>
              <w:top w:val="single" w:sz="4" w:space="0" w:color="auto"/>
              <w:bottom w:val="single" w:sz="4" w:space="0" w:color="auto"/>
            </w:tcBorders>
            <w:shd w:val="clear" w:color="auto" w:fill="F2F2F2" w:themeFill="background1" w:themeFillShade="F2"/>
            <w:noWrap/>
            <w:vAlign w:val="center"/>
            <w:hideMark/>
          </w:tcPr>
          <w:p w14:paraId="4AB3D6C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Cla/Mod</w:t>
            </w:r>
          </w:p>
        </w:tc>
        <w:tc>
          <w:tcPr>
            <w:tcW w:w="993" w:type="dxa"/>
            <w:tcBorders>
              <w:top w:val="single" w:sz="4" w:space="0" w:color="auto"/>
              <w:bottom w:val="single" w:sz="4" w:space="0" w:color="auto"/>
            </w:tcBorders>
            <w:shd w:val="clear" w:color="auto" w:fill="auto"/>
            <w:noWrap/>
            <w:vAlign w:val="center"/>
            <w:hideMark/>
          </w:tcPr>
          <w:p w14:paraId="7042F99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Mod/Cla</w:t>
            </w:r>
          </w:p>
        </w:tc>
        <w:tc>
          <w:tcPr>
            <w:tcW w:w="850" w:type="dxa"/>
            <w:tcBorders>
              <w:top w:val="single" w:sz="4" w:space="0" w:color="auto"/>
              <w:bottom w:val="single" w:sz="4" w:space="0" w:color="auto"/>
            </w:tcBorders>
            <w:shd w:val="clear" w:color="auto" w:fill="F2F2F2" w:themeFill="background1" w:themeFillShade="F2"/>
            <w:noWrap/>
            <w:vAlign w:val="center"/>
            <w:hideMark/>
          </w:tcPr>
          <w:p w14:paraId="546DEE4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Global</w:t>
            </w:r>
          </w:p>
        </w:tc>
        <w:tc>
          <w:tcPr>
            <w:tcW w:w="1559" w:type="dxa"/>
            <w:tcBorders>
              <w:top w:val="single" w:sz="4" w:space="0" w:color="auto"/>
              <w:bottom w:val="single" w:sz="4" w:space="0" w:color="auto"/>
            </w:tcBorders>
            <w:shd w:val="clear" w:color="auto" w:fill="auto"/>
            <w:noWrap/>
            <w:vAlign w:val="center"/>
            <w:hideMark/>
          </w:tcPr>
          <w:p w14:paraId="185AB3C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p.value</w:t>
            </w:r>
          </w:p>
        </w:tc>
        <w:tc>
          <w:tcPr>
            <w:tcW w:w="993" w:type="dxa"/>
            <w:tcBorders>
              <w:top w:val="single" w:sz="4" w:space="0" w:color="auto"/>
              <w:bottom w:val="single" w:sz="4" w:space="0" w:color="auto"/>
            </w:tcBorders>
            <w:shd w:val="clear" w:color="auto" w:fill="F2F2F2" w:themeFill="background1" w:themeFillShade="F2"/>
            <w:noWrap/>
            <w:vAlign w:val="center"/>
            <w:hideMark/>
          </w:tcPr>
          <w:p w14:paraId="6AB04DB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v.test</w:t>
            </w:r>
          </w:p>
        </w:tc>
      </w:tr>
      <w:tr w:rsidR="009146CF" w:rsidRPr="00DF65F7" w14:paraId="43C5F2A7" w14:textId="77777777" w:rsidTr="001543C7">
        <w:trPr>
          <w:trHeight w:val="280"/>
        </w:trPr>
        <w:tc>
          <w:tcPr>
            <w:tcW w:w="2992" w:type="dxa"/>
            <w:tcBorders>
              <w:top w:val="single" w:sz="4" w:space="0" w:color="auto"/>
            </w:tcBorders>
            <w:shd w:val="clear" w:color="auto" w:fill="auto"/>
            <w:noWrap/>
            <w:vAlign w:val="center"/>
            <w:hideMark/>
          </w:tcPr>
          <w:p w14:paraId="4AD5A102"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Skills.1=Skills.1_++</w:t>
            </w:r>
          </w:p>
        </w:tc>
        <w:tc>
          <w:tcPr>
            <w:tcW w:w="992" w:type="dxa"/>
            <w:tcBorders>
              <w:top w:val="single" w:sz="4" w:space="0" w:color="auto"/>
            </w:tcBorders>
            <w:shd w:val="clear" w:color="auto" w:fill="F2F2F2" w:themeFill="background1" w:themeFillShade="F2"/>
            <w:noWrap/>
            <w:vAlign w:val="center"/>
            <w:hideMark/>
          </w:tcPr>
          <w:p w14:paraId="008E9D9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76,16</w:t>
            </w:r>
          </w:p>
        </w:tc>
        <w:tc>
          <w:tcPr>
            <w:tcW w:w="993" w:type="dxa"/>
            <w:tcBorders>
              <w:top w:val="single" w:sz="4" w:space="0" w:color="auto"/>
            </w:tcBorders>
            <w:shd w:val="clear" w:color="auto" w:fill="auto"/>
            <w:noWrap/>
            <w:vAlign w:val="center"/>
            <w:hideMark/>
          </w:tcPr>
          <w:p w14:paraId="7A3FCDB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97,09</w:t>
            </w:r>
          </w:p>
        </w:tc>
        <w:tc>
          <w:tcPr>
            <w:tcW w:w="850" w:type="dxa"/>
            <w:tcBorders>
              <w:top w:val="single" w:sz="4" w:space="0" w:color="auto"/>
            </w:tcBorders>
            <w:shd w:val="clear" w:color="auto" w:fill="F2F2F2" w:themeFill="background1" w:themeFillShade="F2"/>
            <w:noWrap/>
            <w:vAlign w:val="center"/>
            <w:hideMark/>
          </w:tcPr>
          <w:p w14:paraId="7CC2EF7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71,68</w:t>
            </w:r>
          </w:p>
        </w:tc>
        <w:tc>
          <w:tcPr>
            <w:tcW w:w="1559" w:type="dxa"/>
            <w:tcBorders>
              <w:top w:val="single" w:sz="4" w:space="0" w:color="auto"/>
            </w:tcBorders>
            <w:shd w:val="clear" w:color="auto" w:fill="auto"/>
            <w:noWrap/>
            <w:vAlign w:val="center"/>
            <w:hideMark/>
          </w:tcPr>
          <w:p w14:paraId="5D69B0D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9.894619e-172</w:t>
            </w:r>
          </w:p>
        </w:tc>
        <w:tc>
          <w:tcPr>
            <w:tcW w:w="993" w:type="dxa"/>
            <w:tcBorders>
              <w:top w:val="single" w:sz="4" w:space="0" w:color="auto"/>
            </w:tcBorders>
            <w:shd w:val="clear" w:color="auto" w:fill="F2F2F2" w:themeFill="background1" w:themeFillShade="F2"/>
            <w:noWrap/>
            <w:vAlign w:val="center"/>
            <w:hideMark/>
          </w:tcPr>
          <w:p w14:paraId="3AB16D9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27,94</w:t>
            </w:r>
          </w:p>
        </w:tc>
      </w:tr>
      <w:tr w:rsidR="009146CF" w:rsidRPr="00DF65F7" w14:paraId="198F2633" w14:textId="77777777" w:rsidTr="001543C7">
        <w:trPr>
          <w:trHeight w:val="240"/>
        </w:trPr>
        <w:tc>
          <w:tcPr>
            <w:tcW w:w="2992" w:type="dxa"/>
            <w:shd w:val="clear" w:color="auto" w:fill="auto"/>
            <w:noWrap/>
            <w:vAlign w:val="center"/>
            <w:hideMark/>
          </w:tcPr>
          <w:p w14:paraId="1BFABE5F"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Skills.2=Skills.2_++</w:t>
            </w:r>
          </w:p>
        </w:tc>
        <w:tc>
          <w:tcPr>
            <w:tcW w:w="992" w:type="dxa"/>
            <w:shd w:val="clear" w:color="auto" w:fill="F2F2F2" w:themeFill="background1" w:themeFillShade="F2"/>
            <w:noWrap/>
            <w:vAlign w:val="center"/>
            <w:hideMark/>
          </w:tcPr>
          <w:p w14:paraId="7D6603D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77,26</w:t>
            </w:r>
          </w:p>
        </w:tc>
        <w:tc>
          <w:tcPr>
            <w:tcW w:w="993" w:type="dxa"/>
            <w:shd w:val="clear" w:color="auto" w:fill="auto"/>
            <w:noWrap/>
            <w:vAlign w:val="center"/>
            <w:hideMark/>
          </w:tcPr>
          <w:p w14:paraId="4DAE84A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97,92</w:t>
            </w:r>
          </w:p>
        </w:tc>
        <w:tc>
          <w:tcPr>
            <w:tcW w:w="850" w:type="dxa"/>
            <w:shd w:val="clear" w:color="auto" w:fill="F2F2F2" w:themeFill="background1" w:themeFillShade="F2"/>
            <w:noWrap/>
            <w:vAlign w:val="center"/>
            <w:hideMark/>
          </w:tcPr>
          <w:p w14:paraId="3B23FF5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71,27</w:t>
            </w:r>
          </w:p>
        </w:tc>
        <w:tc>
          <w:tcPr>
            <w:tcW w:w="1559" w:type="dxa"/>
            <w:shd w:val="clear" w:color="auto" w:fill="auto"/>
            <w:noWrap/>
            <w:vAlign w:val="center"/>
            <w:hideMark/>
          </w:tcPr>
          <w:p w14:paraId="6F0886E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2.216668e-190</w:t>
            </w:r>
          </w:p>
        </w:tc>
        <w:tc>
          <w:tcPr>
            <w:tcW w:w="993" w:type="dxa"/>
            <w:shd w:val="clear" w:color="auto" w:fill="F2F2F2" w:themeFill="background1" w:themeFillShade="F2"/>
            <w:noWrap/>
            <w:vAlign w:val="center"/>
            <w:hideMark/>
          </w:tcPr>
          <w:p w14:paraId="352CFA6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28,43</w:t>
            </w:r>
          </w:p>
        </w:tc>
      </w:tr>
      <w:tr w:rsidR="009146CF" w:rsidRPr="00DF65F7" w14:paraId="1E076698" w14:textId="77777777" w:rsidTr="001543C7">
        <w:trPr>
          <w:trHeight w:val="240"/>
        </w:trPr>
        <w:tc>
          <w:tcPr>
            <w:tcW w:w="2992" w:type="dxa"/>
            <w:shd w:val="clear" w:color="auto" w:fill="auto"/>
            <w:noWrap/>
            <w:vAlign w:val="center"/>
            <w:hideMark/>
          </w:tcPr>
          <w:p w14:paraId="23B931C5"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Skills.3=Skills.3_++</w:t>
            </w:r>
          </w:p>
        </w:tc>
        <w:tc>
          <w:tcPr>
            <w:tcW w:w="992" w:type="dxa"/>
            <w:shd w:val="clear" w:color="auto" w:fill="F2F2F2" w:themeFill="background1" w:themeFillShade="F2"/>
            <w:noWrap/>
            <w:vAlign w:val="center"/>
            <w:hideMark/>
          </w:tcPr>
          <w:p w14:paraId="12B711B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74,51</w:t>
            </w:r>
          </w:p>
        </w:tc>
        <w:tc>
          <w:tcPr>
            <w:tcW w:w="993" w:type="dxa"/>
            <w:shd w:val="clear" w:color="auto" w:fill="auto"/>
            <w:noWrap/>
            <w:vAlign w:val="center"/>
            <w:hideMark/>
          </w:tcPr>
          <w:p w14:paraId="1430117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98,54</w:t>
            </w:r>
          </w:p>
        </w:tc>
        <w:tc>
          <w:tcPr>
            <w:tcW w:w="850" w:type="dxa"/>
            <w:shd w:val="clear" w:color="auto" w:fill="F2F2F2" w:themeFill="background1" w:themeFillShade="F2"/>
            <w:noWrap/>
            <w:vAlign w:val="center"/>
            <w:hideMark/>
          </w:tcPr>
          <w:p w14:paraId="131BF17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74,37</w:t>
            </w:r>
          </w:p>
        </w:tc>
        <w:tc>
          <w:tcPr>
            <w:tcW w:w="1559" w:type="dxa"/>
            <w:shd w:val="clear" w:color="auto" w:fill="auto"/>
            <w:noWrap/>
            <w:vAlign w:val="center"/>
            <w:hideMark/>
          </w:tcPr>
          <w:p w14:paraId="320AD17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5.593779e-170</w:t>
            </w:r>
          </w:p>
        </w:tc>
        <w:tc>
          <w:tcPr>
            <w:tcW w:w="993" w:type="dxa"/>
            <w:shd w:val="clear" w:color="auto" w:fill="F2F2F2" w:themeFill="background1" w:themeFillShade="F2"/>
            <w:noWrap/>
            <w:vAlign w:val="center"/>
            <w:hideMark/>
          </w:tcPr>
          <w:p w14:paraId="6411E83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27,79</w:t>
            </w:r>
          </w:p>
        </w:tc>
      </w:tr>
      <w:tr w:rsidR="009146CF" w:rsidRPr="00DF65F7" w14:paraId="1AC5C0F5" w14:textId="77777777" w:rsidTr="001543C7">
        <w:trPr>
          <w:trHeight w:val="240"/>
        </w:trPr>
        <w:tc>
          <w:tcPr>
            <w:tcW w:w="2992" w:type="dxa"/>
            <w:shd w:val="clear" w:color="auto" w:fill="auto"/>
            <w:noWrap/>
            <w:vAlign w:val="center"/>
            <w:hideMark/>
          </w:tcPr>
          <w:p w14:paraId="1CF7A76B"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Skills.4=Skills.4_++</w:t>
            </w:r>
          </w:p>
        </w:tc>
        <w:tc>
          <w:tcPr>
            <w:tcW w:w="992" w:type="dxa"/>
            <w:shd w:val="clear" w:color="auto" w:fill="F2F2F2" w:themeFill="background1" w:themeFillShade="F2"/>
            <w:noWrap/>
            <w:vAlign w:val="center"/>
            <w:hideMark/>
          </w:tcPr>
          <w:p w14:paraId="63DE714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86,86</w:t>
            </w:r>
          </w:p>
        </w:tc>
        <w:tc>
          <w:tcPr>
            <w:tcW w:w="993" w:type="dxa"/>
            <w:shd w:val="clear" w:color="auto" w:fill="auto"/>
            <w:noWrap/>
            <w:vAlign w:val="center"/>
            <w:hideMark/>
          </w:tcPr>
          <w:p w14:paraId="67ADE1C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85,33</w:t>
            </w:r>
          </w:p>
        </w:tc>
        <w:tc>
          <w:tcPr>
            <w:tcW w:w="850" w:type="dxa"/>
            <w:shd w:val="clear" w:color="auto" w:fill="F2F2F2" w:themeFill="background1" w:themeFillShade="F2"/>
            <w:noWrap/>
            <w:vAlign w:val="center"/>
            <w:hideMark/>
          </w:tcPr>
          <w:p w14:paraId="14BC6A3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55,24</w:t>
            </w:r>
          </w:p>
        </w:tc>
        <w:tc>
          <w:tcPr>
            <w:tcW w:w="1559" w:type="dxa"/>
            <w:shd w:val="clear" w:color="auto" w:fill="auto"/>
            <w:noWrap/>
            <w:vAlign w:val="center"/>
            <w:hideMark/>
          </w:tcPr>
          <w:p w14:paraId="1B43734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2.771128e-192</w:t>
            </w:r>
          </w:p>
        </w:tc>
        <w:tc>
          <w:tcPr>
            <w:tcW w:w="993" w:type="dxa"/>
            <w:shd w:val="clear" w:color="auto" w:fill="F2F2F2" w:themeFill="background1" w:themeFillShade="F2"/>
            <w:noWrap/>
            <w:vAlign w:val="center"/>
            <w:hideMark/>
          </w:tcPr>
          <w:p w14:paraId="05AB617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29,58</w:t>
            </w:r>
          </w:p>
        </w:tc>
      </w:tr>
      <w:tr w:rsidR="009146CF" w:rsidRPr="00DF65F7" w14:paraId="5DAA93DA" w14:textId="77777777" w:rsidTr="001543C7">
        <w:trPr>
          <w:trHeight w:val="240"/>
        </w:trPr>
        <w:tc>
          <w:tcPr>
            <w:tcW w:w="2992" w:type="dxa"/>
            <w:shd w:val="clear" w:color="auto" w:fill="auto"/>
            <w:noWrap/>
            <w:vAlign w:val="center"/>
            <w:hideMark/>
          </w:tcPr>
          <w:p w14:paraId="2F88447B"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Skills.5=Skills.5_++</w:t>
            </w:r>
          </w:p>
        </w:tc>
        <w:tc>
          <w:tcPr>
            <w:tcW w:w="992" w:type="dxa"/>
            <w:shd w:val="clear" w:color="auto" w:fill="F2F2F2" w:themeFill="background1" w:themeFillShade="F2"/>
            <w:noWrap/>
            <w:vAlign w:val="center"/>
            <w:hideMark/>
          </w:tcPr>
          <w:p w14:paraId="19B7F57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80,02</w:t>
            </w:r>
          </w:p>
        </w:tc>
        <w:tc>
          <w:tcPr>
            <w:tcW w:w="993" w:type="dxa"/>
            <w:shd w:val="clear" w:color="auto" w:fill="auto"/>
            <w:noWrap/>
            <w:vAlign w:val="center"/>
            <w:hideMark/>
          </w:tcPr>
          <w:p w14:paraId="41513E8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93,76</w:t>
            </w:r>
          </w:p>
        </w:tc>
        <w:tc>
          <w:tcPr>
            <w:tcW w:w="850" w:type="dxa"/>
            <w:shd w:val="clear" w:color="auto" w:fill="F2F2F2" w:themeFill="background1" w:themeFillShade="F2"/>
            <w:noWrap/>
            <w:vAlign w:val="center"/>
            <w:hideMark/>
          </w:tcPr>
          <w:p w14:paraId="64D7DE5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65,89</w:t>
            </w:r>
          </w:p>
        </w:tc>
        <w:tc>
          <w:tcPr>
            <w:tcW w:w="1559" w:type="dxa"/>
            <w:shd w:val="clear" w:color="auto" w:fill="auto"/>
            <w:noWrap/>
            <w:vAlign w:val="center"/>
            <w:hideMark/>
          </w:tcPr>
          <w:p w14:paraId="487A672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5.842222e-182</w:t>
            </w:r>
          </w:p>
        </w:tc>
        <w:tc>
          <w:tcPr>
            <w:tcW w:w="993" w:type="dxa"/>
            <w:shd w:val="clear" w:color="auto" w:fill="F2F2F2" w:themeFill="background1" w:themeFillShade="F2"/>
            <w:noWrap/>
            <w:vAlign w:val="center"/>
            <w:hideMark/>
          </w:tcPr>
          <w:p w14:paraId="1AD44D6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28,77</w:t>
            </w:r>
          </w:p>
        </w:tc>
      </w:tr>
      <w:tr w:rsidR="009146CF" w:rsidRPr="00DF65F7" w14:paraId="214A42D2" w14:textId="77777777" w:rsidTr="001543C7">
        <w:trPr>
          <w:trHeight w:val="280"/>
        </w:trPr>
        <w:tc>
          <w:tcPr>
            <w:tcW w:w="2992" w:type="dxa"/>
            <w:shd w:val="clear" w:color="auto" w:fill="auto"/>
            <w:noWrap/>
            <w:vAlign w:val="center"/>
            <w:hideMark/>
          </w:tcPr>
          <w:p w14:paraId="73F702CF"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Skills.6=Skills.6_++</w:t>
            </w:r>
          </w:p>
        </w:tc>
        <w:tc>
          <w:tcPr>
            <w:tcW w:w="992" w:type="dxa"/>
            <w:shd w:val="clear" w:color="auto" w:fill="F2F2F2" w:themeFill="background1" w:themeFillShade="F2"/>
            <w:noWrap/>
            <w:vAlign w:val="center"/>
            <w:hideMark/>
          </w:tcPr>
          <w:p w14:paraId="6633BFA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82,22</w:t>
            </w:r>
          </w:p>
        </w:tc>
        <w:tc>
          <w:tcPr>
            <w:tcW w:w="993" w:type="dxa"/>
            <w:shd w:val="clear" w:color="auto" w:fill="auto"/>
            <w:noWrap/>
            <w:vAlign w:val="center"/>
            <w:hideMark/>
          </w:tcPr>
          <w:p w14:paraId="6A4B43D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81,79</w:t>
            </w:r>
          </w:p>
        </w:tc>
        <w:tc>
          <w:tcPr>
            <w:tcW w:w="850" w:type="dxa"/>
            <w:shd w:val="clear" w:color="auto" w:fill="F2F2F2" w:themeFill="background1" w:themeFillShade="F2"/>
            <w:noWrap/>
            <w:vAlign w:val="center"/>
            <w:hideMark/>
          </w:tcPr>
          <w:p w14:paraId="6476DD2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55,94</w:t>
            </w:r>
          </w:p>
        </w:tc>
        <w:tc>
          <w:tcPr>
            <w:tcW w:w="1559" w:type="dxa"/>
            <w:shd w:val="clear" w:color="auto" w:fill="auto"/>
            <w:noWrap/>
            <w:vAlign w:val="center"/>
            <w:hideMark/>
          </w:tcPr>
          <w:p w14:paraId="3F0F350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6.191189e-139</w:t>
            </w:r>
          </w:p>
        </w:tc>
        <w:tc>
          <w:tcPr>
            <w:tcW w:w="993" w:type="dxa"/>
            <w:shd w:val="clear" w:color="auto" w:fill="F2F2F2" w:themeFill="background1" w:themeFillShade="F2"/>
            <w:noWrap/>
            <w:vAlign w:val="center"/>
            <w:hideMark/>
          </w:tcPr>
          <w:p w14:paraId="4571294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25,09</w:t>
            </w:r>
          </w:p>
        </w:tc>
      </w:tr>
      <w:tr w:rsidR="009146CF" w:rsidRPr="00DF65F7" w14:paraId="449A4C9F" w14:textId="77777777" w:rsidTr="001543C7">
        <w:trPr>
          <w:trHeight w:val="240"/>
        </w:trPr>
        <w:tc>
          <w:tcPr>
            <w:tcW w:w="2992" w:type="dxa"/>
            <w:shd w:val="clear" w:color="auto" w:fill="auto"/>
            <w:noWrap/>
            <w:vAlign w:val="center"/>
            <w:hideMark/>
          </w:tcPr>
          <w:p w14:paraId="38F22F95"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Skills.7=Skills.7_++</w:t>
            </w:r>
          </w:p>
        </w:tc>
        <w:tc>
          <w:tcPr>
            <w:tcW w:w="992" w:type="dxa"/>
            <w:shd w:val="clear" w:color="auto" w:fill="F2F2F2" w:themeFill="background1" w:themeFillShade="F2"/>
            <w:noWrap/>
            <w:vAlign w:val="center"/>
            <w:hideMark/>
          </w:tcPr>
          <w:p w14:paraId="3E1830E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89,48</w:t>
            </w:r>
          </w:p>
        </w:tc>
        <w:tc>
          <w:tcPr>
            <w:tcW w:w="993" w:type="dxa"/>
            <w:shd w:val="clear" w:color="auto" w:fill="auto"/>
            <w:noWrap/>
            <w:vAlign w:val="center"/>
            <w:hideMark/>
          </w:tcPr>
          <w:p w14:paraId="411A177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61,08</w:t>
            </w:r>
          </w:p>
        </w:tc>
        <w:tc>
          <w:tcPr>
            <w:tcW w:w="850" w:type="dxa"/>
            <w:shd w:val="clear" w:color="auto" w:fill="F2F2F2" w:themeFill="background1" w:themeFillShade="F2"/>
            <w:noWrap/>
            <w:vAlign w:val="center"/>
            <w:hideMark/>
          </w:tcPr>
          <w:p w14:paraId="210222F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38,39</w:t>
            </w:r>
          </w:p>
        </w:tc>
        <w:tc>
          <w:tcPr>
            <w:tcW w:w="1559" w:type="dxa"/>
            <w:shd w:val="clear" w:color="auto" w:fill="auto"/>
            <w:noWrap/>
            <w:vAlign w:val="center"/>
            <w:hideMark/>
          </w:tcPr>
          <w:p w14:paraId="6A05350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3.487796e-117</w:t>
            </w:r>
          </w:p>
        </w:tc>
        <w:tc>
          <w:tcPr>
            <w:tcW w:w="993" w:type="dxa"/>
            <w:shd w:val="clear" w:color="auto" w:fill="F2F2F2" w:themeFill="background1" w:themeFillShade="F2"/>
            <w:noWrap/>
            <w:vAlign w:val="center"/>
            <w:hideMark/>
          </w:tcPr>
          <w:p w14:paraId="64D1183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23,01</w:t>
            </w:r>
          </w:p>
        </w:tc>
      </w:tr>
      <w:tr w:rsidR="009146CF" w:rsidRPr="00DF65F7" w14:paraId="70CEF204" w14:textId="77777777" w:rsidTr="001543C7">
        <w:trPr>
          <w:trHeight w:val="240"/>
        </w:trPr>
        <w:tc>
          <w:tcPr>
            <w:tcW w:w="2992" w:type="dxa"/>
            <w:shd w:val="clear" w:color="auto" w:fill="auto"/>
            <w:noWrap/>
            <w:vAlign w:val="center"/>
            <w:hideMark/>
          </w:tcPr>
          <w:p w14:paraId="6E7A3F68"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Skills.8=Skills.8_++</w:t>
            </w:r>
          </w:p>
        </w:tc>
        <w:tc>
          <w:tcPr>
            <w:tcW w:w="992" w:type="dxa"/>
            <w:shd w:val="clear" w:color="auto" w:fill="F2F2F2" w:themeFill="background1" w:themeFillShade="F2"/>
            <w:noWrap/>
            <w:vAlign w:val="center"/>
            <w:hideMark/>
          </w:tcPr>
          <w:p w14:paraId="62DF7C3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80,1</w:t>
            </w:r>
          </w:p>
        </w:tc>
        <w:tc>
          <w:tcPr>
            <w:tcW w:w="993" w:type="dxa"/>
            <w:shd w:val="clear" w:color="auto" w:fill="auto"/>
            <w:noWrap/>
            <w:vAlign w:val="center"/>
            <w:hideMark/>
          </w:tcPr>
          <w:p w14:paraId="32ACC7C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93,76</w:t>
            </w:r>
          </w:p>
        </w:tc>
        <w:tc>
          <w:tcPr>
            <w:tcW w:w="850" w:type="dxa"/>
            <w:shd w:val="clear" w:color="auto" w:fill="F2F2F2" w:themeFill="background1" w:themeFillShade="F2"/>
            <w:noWrap/>
            <w:vAlign w:val="center"/>
            <w:hideMark/>
          </w:tcPr>
          <w:p w14:paraId="297A1FC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65,83</w:t>
            </w:r>
          </w:p>
        </w:tc>
        <w:tc>
          <w:tcPr>
            <w:tcW w:w="1559" w:type="dxa"/>
            <w:shd w:val="clear" w:color="auto" w:fill="auto"/>
            <w:noWrap/>
            <w:vAlign w:val="center"/>
            <w:hideMark/>
          </w:tcPr>
          <w:p w14:paraId="4D21C50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1.300608e-182</w:t>
            </w:r>
          </w:p>
        </w:tc>
        <w:tc>
          <w:tcPr>
            <w:tcW w:w="993" w:type="dxa"/>
            <w:shd w:val="clear" w:color="auto" w:fill="F2F2F2" w:themeFill="background1" w:themeFillShade="F2"/>
            <w:noWrap/>
            <w:vAlign w:val="center"/>
            <w:hideMark/>
          </w:tcPr>
          <w:p w14:paraId="239045B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28,82</w:t>
            </w:r>
          </w:p>
        </w:tc>
      </w:tr>
      <w:tr w:rsidR="009146CF" w:rsidRPr="00DF65F7" w14:paraId="762E54CC" w14:textId="77777777" w:rsidTr="001543C7">
        <w:trPr>
          <w:trHeight w:val="240"/>
        </w:trPr>
        <w:tc>
          <w:tcPr>
            <w:tcW w:w="2992" w:type="dxa"/>
            <w:shd w:val="clear" w:color="auto" w:fill="auto"/>
            <w:noWrap/>
            <w:vAlign w:val="center"/>
            <w:hideMark/>
          </w:tcPr>
          <w:p w14:paraId="4E27654F"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Skills.9=Skills.9_++</w:t>
            </w:r>
          </w:p>
        </w:tc>
        <w:tc>
          <w:tcPr>
            <w:tcW w:w="992" w:type="dxa"/>
            <w:shd w:val="clear" w:color="auto" w:fill="F2F2F2" w:themeFill="background1" w:themeFillShade="F2"/>
            <w:noWrap/>
            <w:vAlign w:val="center"/>
            <w:hideMark/>
          </w:tcPr>
          <w:p w14:paraId="58666A3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96,14</w:t>
            </w:r>
          </w:p>
        </w:tc>
        <w:tc>
          <w:tcPr>
            <w:tcW w:w="993" w:type="dxa"/>
            <w:shd w:val="clear" w:color="auto" w:fill="auto"/>
            <w:noWrap/>
            <w:vAlign w:val="center"/>
            <w:hideMark/>
          </w:tcPr>
          <w:p w14:paraId="6C062DC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57,02</w:t>
            </w:r>
          </w:p>
        </w:tc>
        <w:tc>
          <w:tcPr>
            <w:tcW w:w="850" w:type="dxa"/>
            <w:shd w:val="clear" w:color="auto" w:fill="F2F2F2" w:themeFill="background1" w:themeFillShade="F2"/>
            <w:noWrap/>
            <w:vAlign w:val="center"/>
            <w:hideMark/>
          </w:tcPr>
          <w:p w14:paraId="4417FF8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33,52</w:t>
            </w:r>
          </w:p>
        </w:tc>
        <w:tc>
          <w:tcPr>
            <w:tcW w:w="1559" w:type="dxa"/>
            <w:shd w:val="clear" w:color="auto" w:fill="auto"/>
            <w:noWrap/>
            <w:vAlign w:val="center"/>
            <w:hideMark/>
          </w:tcPr>
          <w:p w14:paraId="67B34AE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6.226485e-146</w:t>
            </w:r>
          </w:p>
        </w:tc>
        <w:tc>
          <w:tcPr>
            <w:tcW w:w="993" w:type="dxa"/>
            <w:shd w:val="clear" w:color="auto" w:fill="F2F2F2" w:themeFill="background1" w:themeFillShade="F2"/>
            <w:noWrap/>
            <w:vAlign w:val="center"/>
            <w:hideMark/>
          </w:tcPr>
          <w:p w14:paraId="644CED0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25,72</w:t>
            </w:r>
          </w:p>
        </w:tc>
      </w:tr>
      <w:tr w:rsidR="009146CF" w:rsidRPr="00DF65F7" w14:paraId="731FF0AB" w14:textId="77777777" w:rsidTr="001543C7">
        <w:trPr>
          <w:trHeight w:val="240"/>
        </w:trPr>
        <w:tc>
          <w:tcPr>
            <w:tcW w:w="2992" w:type="dxa"/>
            <w:shd w:val="clear" w:color="auto" w:fill="auto"/>
            <w:noWrap/>
            <w:vAlign w:val="center"/>
            <w:hideMark/>
          </w:tcPr>
          <w:p w14:paraId="6A7810D7"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Skills.10=Skills.10_++</w:t>
            </w:r>
          </w:p>
        </w:tc>
        <w:tc>
          <w:tcPr>
            <w:tcW w:w="992" w:type="dxa"/>
            <w:shd w:val="clear" w:color="auto" w:fill="F2F2F2" w:themeFill="background1" w:themeFillShade="F2"/>
            <w:noWrap/>
            <w:vAlign w:val="center"/>
            <w:hideMark/>
          </w:tcPr>
          <w:p w14:paraId="1B2AF65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65,12</w:t>
            </w:r>
          </w:p>
        </w:tc>
        <w:tc>
          <w:tcPr>
            <w:tcW w:w="993" w:type="dxa"/>
            <w:shd w:val="clear" w:color="auto" w:fill="auto"/>
            <w:noWrap/>
            <w:vAlign w:val="center"/>
            <w:hideMark/>
          </w:tcPr>
          <w:p w14:paraId="5A38AF6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99,48</w:t>
            </w:r>
          </w:p>
        </w:tc>
        <w:tc>
          <w:tcPr>
            <w:tcW w:w="850" w:type="dxa"/>
            <w:shd w:val="clear" w:color="auto" w:fill="F2F2F2" w:themeFill="background1" w:themeFillShade="F2"/>
            <w:noWrap/>
            <w:vAlign w:val="center"/>
            <w:hideMark/>
          </w:tcPr>
          <w:p w14:paraId="4BAE202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85,9</w:t>
            </w:r>
          </w:p>
        </w:tc>
        <w:tc>
          <w:tcPr>
            <w:tcW w:w="1559" w:type="dxa"/>
            <w:shd w:val="clear" w:color="auto" w:fill="auto"/>
            <w:noWrap/>
            <w:vAlign w:val="center"/>
            <w:hideMark/>
          </w:tcPr>
          <w:p w14:paraId="7213EC7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3.035591e-87</w:t>
            </w:r>
          </w:p>
        </w:tc>
        <w:tc>
          <w:tcPr>
            <w:tcW w:w="993" w:type="dxa"/>
            <w:shd w:val="clear" w:color="auto" w:fill="F2F2F2" w:themeFill="background1" w:themeFillShade="F2"/>
            <w:noWrap/>
            <w:vAlign w:val="center"/>
            <w:hideMark/>
          </w:tcPr>
          <w:p w14:paraId="0163F7A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19,8</w:t>
            </w:r>
          </w:p>
        </w:tc>
      </w:tr>
      <w:tr w:rsidR="009146CF" w:rsidRPr="00DF65F7" w14:paraId="66CB7DBF" w14:textId="77777777" w:rsidTr="001543C7">
        <w:trPr>
          <w:trHeight w:val="240"/>
        </w:trPr>
        <w:tc>
          <w:tcPr>
            <w:tcW w:w="2992" w:type="dxa"/>
            <w:shd w:val="clear" w:color="auto" w:fill="auto"/>
            <w:noWrap/>
            <w:vAlign w:val="center"/>
            <w:hideMark/>
          </w:tcPr>
          <w:p w14:paraId="2B60C2C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Skills.11=Skills.11_++</w:t>
            </w:r>
          </w:p>
        </w:tc>
        <w:tc>
          <w:tcPr>
            <w:tcW w:w="992" w:type="dxa"/>
            <w:shd w:val="clear" w:color="auto" w:fill="F2F2F2" w:themeFill="background1" w:themeFillShade="F2"/>
            <w:noWrap/>
            <w:vAlign w:val="center"/>
            <w:hideMark/>
          </w:tcPr>
          <w:p w14:paraId="3A1C94C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82,14</w:t>
            </w:r>
          </w:p>
        </w:tc>
        <w:tc>
          <w:tcPr>
            <w:tcW w:w="993" w:type="dxa"/>
            <w:shd w:val="clear" w:color="auto" w:fill="auto"/>
            <w:noWrap/>
            <w:vAlign w:val="center"/>
            <w:hideMark/>
          </w:tcPr>
          <w:p w14:paraId="758432E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90,95</w:t>
            </w:r>
          </w:p>
        </w:tc>
        <w:tc>
          <w:tcPr>
            <w:tcW w:w="850" w:type="dxa"/>
            <w:shd w:val="clear" w:color="auto" w:fill="F2F2F2" w:themeFill="background1" w:themeFillShade="F2"/>
            <w:noWrap/>
            <w:vAlign w:val="center"/>
            <w:hideMark/>
          </w:tcPr>
          <w:p w14:paraId="6BA223A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62,26</w:t>
            </w:r>
          </w:p>
        </w:tc>
        <w:tc>
          <w:tcPr>
            <w:tcW w:w="1559" w:type="dxa"/>
            <w:shd w:val="clear" w:color="auto" w:fill="auto"/>
            <w:noWrap/>
            <w:vAlign w:val="center"/>
            <w:hideMark/>
          </w:tcPr>
          <w:p w14:paraId="463FC0F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7.140682e-183</w:t>
            </w:r>
          </w:p>
        </w:tc>
        <w:tc>
          <w:tcPr>
            <w:tcW w:w="993" w:type="dxa"/>
            <w:shd w:val="clear" w:color="auto" w:fill="F2F2F2" w:themeFill="background1" w:themeFillShade="F2"/>
            <w:noWrap/>
            <w:vAlign w:val="center"/>
            <w:hideMark/>
          </w:tcPr>
          <w:p w14:paraId="16DAE68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28,84</w:t>
            </w:r>
          </w:p>
        </w:tc>
      </w:tr>
      <w:tr w:rsidR="009146CF" w:rsidRPr="00DF65F7" w14:paraId="69AF5C54" w14:textId="77777777" w:rsidTr="001543C7">
        <w:trPr>
          <w:trHeight w:val="280"/>
        </w:trPr>
        <w:tc>
          <w:tcPr>
            <w:tcW w:w="2992" w:type="dxa"/>
            <w:shd w:val="clear" w:color="auto" w:fill="auto"/>
            <w:noWrap/>
            <w:vAlign w:val="center"/>
            <w:hideMark/>
          </w:tcPr>
          <w:p w14:paraId="27A3F00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Skills.12=Skills.12_++</w:t>
            </w:r>
          </w:p>
        </w:tc>
        <w:tc>
          <w:tcPr>
            <w:tcW w:w="992" w:type="dxa"/>
            <w:shd w:val="clear" w:color="auto" w:fill="F2F2F2" w:themeFill="background1" w:themeFillShade="F2"/>
            <w:noWrap/>
            <w:vAlign w:val="center"/>
            <w:hideMark/>
          </w:tcPr>
          <w:p w14:paraId="573B84F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86,1</w:t>
            </w:r>
          </w:p>
        </w:tc>
        <w:tc>
          <w:tcPr>
            <w:tcW w:w="993" w:type="dxa"/>
            <w:shd w:val="clear" w:color="auto" w:fill="auto"/>
            <w:noWrap/>
            <w:vAlign w:val="center"/>
            <w:hideMark/>
          </w:tcPr>
          <w:p w14:paraId="21681A4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92,2</w:t>
            </w:r>
          </w:p>
        </w:tc>
        <w:tc>
          <w:tcPr>
            <w:tcW w:w="850" w:type="dxa"/>
            <w:shd w:val="clear" w:color="auto" w:fill="F2F2F2" w:themeFill="background1" w:themeFillShade="F2"/>
            <w:noWrap/>
            <w:vAlign w:val="center"/>
            <w:hideMark/>
          </w:tcPr>
          <w:p w14:paraId="31C59C0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60,21</w:t>
            </w:r>
          </w:p>
        </w:tc>
        <w:tc>
          <w:tcPr>
            <w:tcW w:w="1559" w:type="dxa"/>
            <w:shd w:val="clear" w:color="auto" w:fill="auto"/>
            <w:noWrap/>
            <w:vAlign w:val="center"/>
            <w:hideMark/>
          </w:tcPr>
          <w:p w14:paraId="050021F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8.751889e-228</w:t>
            </w:r>
          </w:p>
        </w:tc>
        <w:tc>
          <w:tcPr>
            <w:tcW w:w="993" w:type="dxa"/>
            <w:shd w:val="clear" w:color="auto" w:fill="F2F2F2" w:themeFill="background1" w:themeFillShade="F2"/>
            <w:noWrap/>
            <w:vAlign w:val="center"/>
            <w:hideMark/>
          </w:tcPr>
          <w:p w14:paraId="7123137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32,22</w:t>
            </w:r>
          </w:p>
        </w:tc>
      </w:tr>
      <w:tr w:rsidR="009146CF" w:rsidRPr="00DF65F7" w14:paraId="1FAC1D92" w14:textId="77777777" w:rsidTr="001543C7">
        <w:trPr>
          <w:trHeight w:val="240"/>
        </w:trPr>
        <w:tc>
          <w:tcPr>
            <w:tcW w:w="2992" w:type="dxa"/>
            <w:shd w:val="clear" w:color="auto" w:fill="auto"/>
            <w:noWrap/>
            <w:vAlign w:val="center"/>
            <w:hideMark/>
          </w:tcPr>
          <w:p w14:paraId="0775EC18"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Skills.13=Skills.13_++</w:t>
            </w:r>
          </w:p>
        </w:tc>
        <w:tc>
          <w:tcPr>
            <w:tcW w:w="992" w:type="dxa"/>
            <w:shd w:val="clear" w:color="auto" w:fill="F2F2F2" w:themeFill="background1" w:themeFillShade="F2"/>
            <w:noWrap/>
            <w:vAlign w:val="center"/>
            <w:hideMark/>
          </w:tcPr>
          <w:p w14:paraId="51EF059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85,68</w:t>
            </w:r>
          </w:p>
        </w:tc>
        <w:tc>
          <w:tcPr>
            <w:tcW w:w="993" w:type="dxa"/>
            <w:shd w:val="clear" w:color="auto" w:fill="auto"/>
            <w:noWrap/>
            <w:vAlign w:val="center"/>
            <w:hideMark/>
          </w:tcPr>
          <w:p w14:paraId="59B59C5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83,46</w:t>
            </w:r>
          </w:p>
        </w:tc>
        <w:tc>
          <w:tcPr>
            <w:tcW w:w="850" w:type="dxa"/>
            <w:shd w:val="clear" w:color="auto" w:fill="F2F2F2" w:themeFill="background1" w:themeFillShade="F2"/>
            <w:noWrap/>
            <w:vAlign w:val="center"/>
            <w:hideMark/>
          </w:tcPr>
          <w:p w14:paraId="273C6BF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54,77</w:t>
            </w:r>
          </w:p>
        </w:tc>
        <w:tc>
          <w:tcPr>
            <w:tcW w:w="1559" w:type="dxa"/>
            <w:shd w:val="clear" w:color="auto" w:fill="auto"/>
            <w:noWrap/>
            <w:vAlign w:val="center"/>
            <w:hideMark/>
          </w:tcPr>
          <w:p w14:paraId="54067D7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5.346803e-173</w:t>
            </w:r>
          </w:p>
        </w:tc>
        <w:tc>
          <w:tcPr>
            <w:tcW w:w="993" w:type="dxa"/>
            <w:shd w:val="clear" w:color="auto" w:fill="F2F2F2" w:themeFill="background1" w:themeFillShade="F2"/>
            <w:noWrap/>
            <w:vAlign w:val="center"/>
            <w:hideMark/>
          </w:tcPr>
          <w:p w14:paraId="1808AB9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28,04</w:t>
            </w:r>
          </w:p>
        </w:tc>
      </w:tr>
      <w:tr w:rsidR="009146CF" w:rsidRPr="00DF65F7" w14:paraId="4E368FAB" w14:textId="77777777" w:rsidTr="001543C7">
        <w:trPr>
          <w:trHeight w:val="240"/>
        </w:trPr>
        <w:tc>
          <w:tcPr>
            <w:tcW w:w="2992" w:type="dxa"/>
            <w:shd w:val="clear" w:color="auto" w:fill="auto"/>
            <w:noWrap/>
            <w:vAlign w:val="center"/>
            <w:hideMark/>
          </w:tcPr>
          <w:p w14:paraId="28F72FB9"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Skills.14=Skills.14_+</w:t>
            </w:r>
          </w:p>
        </w:tc>
        <w:tc>
          <w:tcPr>
            <w:tcW w:w="992" w:type="dxa"/>
            <w:shd w:val="clear" w:color="auto" w:fill="F2F2F2" w:themeFill="background1" w:themeFillShade="F2"/>
            <w:noWrap/>
            <w:vAlign w:val="center"/>
            <w:hideMark/>
          </w:tcPr>
          <w:p w14:paraId="2DEEA33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65,44</w:t>
            </w:r>
          </w:p>
        </w:tc>
        <w:tc>
          <w:tcPr>
            <w:tcW w:w="993" w:type="dxa"/>
            <w:shd w:val="clear" w:color="auto" w:fill="auto"/>
            <w:noWrap/>
            <w:vAlign w:val="center"/>
            <w:hideMark/>
          </w:tcPr>
          <w:p w14:paraId="36F7B0F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20,29</w:t>
            </w:r>
          </w:p>
        </w:tc>
        <w:tc>
          <w:tcPr>
            <w:tcW w:w="850" w:type="dxa"/>
            <w:shd w:val="clear" w:color="auto" w:fill="F2F2F2" w:themeFill="background1" w:themeFillShade="F2"/>
            <w:noWrap/>
            <w:vAlign w:val="center"/>
            <w:hideMark/>
          </w:tcPr>
          <w:p w14:paraId="574C107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17,44</w:t>
            </w:r>
          </w:p>
        </w:tc>
        <w:tc>
          <w:tcPr>
            <w:tcW w:w="1559" w:type="dxa"/>
            <w:shd w:val="clear" w:color="auto" w:fill="auto"/>
            <w:noWrap/>
            <w:vAlign w:val="center"/>
            <w:hideMark/>
          </w:tcPr>
          <w:p w14:paraId="1C1FF22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3.912182e-04</w:t>
            </w:r>
          </w:p>
        </w:tc>
        <w:tc>
          <w:tcPr>
            <w:tcW w:w="993" w:type="dxa"/>
            <w:shd w:val="clear" w:color="auto" w:fill="F2F2F2" w:themeFill="background1" w:themeFillShade="F2"/>
            <w:noWrap/>
            <w:vAlign w:val="center"/>
            <w:hideMark/>
          </w:tcPr>
          <w:p w14:paraId="1098BA7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3,55</w:t>
            </w:r>
          </w:p>
        </w:tc>
      </w:tr>
      <w:tr w:rsidR="009146CF" w:rsidRPr="00DF65F7" w14:paraId="00B3A639" w14:textId="77777777" w:rsidTr="001543C7">
        <w:trPr>
          <w:trHeight w:val="240"/>
        </w:trPr>
        <w:tc>
          <w:tcPr>
            <w:tcW w:w="2992" w:type="dxa"/>
            <w:shd w:val="clear" w:color="auto" w:fill="auto"/>
            <w:noWrap/>
            <w:vAlign w:val="center"/>
            <w:hideMark/>
          </w:tcPr>
          <w:p w14:paraId="1E32798D"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Skills.14=Skills.14_++</w:t>
            </w:r>
          </w:p>
        </w:tc>
        <w:tc>
          <w:tcPr>
            <w:tcW w:w="992" w:type="dxa"/>
            <w:shd w:val="clear" w:color="auto" w:fill="F2F2F2" w:themeFill="background1" w:themeFillShade="F2"/>
            <w:noWrap/>
            <w:vAlign w:val="center"/>
            <w:hideMark/>
          </w:tcPr>
          <w:p w14:paraId="116DD55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95,16</w:t>
            </w:r>
          </w:p>
        </w:tc>
        <w:tc>
          <w:tcPr>
            <w:tcW w:w="993" w:type="dxa"/>
            <w:shd w:val="clear" w:color="auto" w:fill="auto"/>
            <w:noWrap/>
            <w:vAlign w:val="center"/>
            <w:hideMark/>
          </w:tcPr>
          <w:p w14:paraId="3D9D35A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49,12</w:t>
            </w:r>
          </w:p>
        </w:tc>
        <w:tc>
          <w:tcPr>
            <w:tcW w:w="850" w:type="dxa"/>
            <w:shd w:val="clear" w:color="auto" w:fill="F2F2F2" w:themeFill="background1" w:themeFillShade="F2"/>
            <w:noWrap/>
            <w:vAlign w:val="center"/>
            <w:hideMark/>
          </w:tcPr>
          <w:p w14:paraId="53202E7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29,02</w:t>
            </w:r>
          </w:p>
        </w:tc>
        <w:tc>
          <w:tcPr>
            <w:tcW w:w="1559" w:type="dxa"/>
            <w:shd w:val="clear" w:color="auto" w:fill="auto"/>
            <w:noWrap/>
            <w:vAlign w:val="center"/>
            <w:hideMark/>
          </w:tcPr>
          <w:p w14:paraId="14A3938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1.914569e-113</w:t>
            </w:r>
          </w:p>
        </w:tc>
        <w:tc>
          <w:tcPr>
            <w:tcW w:w="993" w:type="dxa"/>
            <w:shd w:val="clear" w:color="auto" w:fill="F2F2F2" w:themeFill="background1" w:themeFillShade="F2"/>
            <w:noWrap/>
            <w:vAlign w:val="center"/>
            <w:hideMark/>
          </w:tcPr>
          <w:p w14:paraId="625F650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22,64</w:t>
            </w:r>
          </w:p>
        </w:tc>
      </w:tr>
      <w:tr w:rsidR="009146CF" w:rsidRPr="00DF65F7" w14:paraId="3EF2486D" w14:textId="77777777" w:rsidTr="001543C7">
        <w:trPr>
          <w:trHeight w:val="240"/>
        </w:trPr>
        <w:tc>
          <w:tcPr>
            <w:tcW w:w="2992" w:type="dxa"/>
            <w:shd w:val="clear" w:color="auto" w:fill="auto"/>
            <w:noWrap/>
            <w:vAlign w:val="center"/>
            <w:hideMark/>
          </w:tcPr>
          <w:p w14:paraId="06FC82AC"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202DA92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44</w:t>
            </w:r>
          </w:p>
        </w:tc>
        <w:tc>
          <w:tcPr>
            <w:tcW w:w="993" w:type="dxa"/>
            <w:shd w:val="clear" w:color="auto" w:fill="auto"/>
            <w:noWrap/>
            <w:vAlign w:val="center"/>
            <w:hideMark/>
          </w:tcPr>
          <w:p w14:paraId="12BFD42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56,82</w:t>
            </w:r>
          </w:p>
        </w:tc>
        <w:tc>
          <w:tcPr>
            <w:tcW w:w="850" w:type="dxa"/>
            <w:shd w:val="clear" w:color="auto" w:fill="F2F2F2" w:themeFill="background1" w:themeFillShade="F2"/>
            <w:noWrap/>
            <w:vAlign w:val="center"/>
            <w:hideMark/>
          </w:tcPr>
          <w:p w14:paraId="643B22E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72,62</w:t>
            </w:r>
          </w:p>
        </w:tc>
        <w:tc>
          <w:tcPr>
            <w:tcW w:w="1559" w:type="dxa"/>
            <w:shd w:val="clear" w:color="auto" w:fill="auto"/>
            <w:noWrap/>
            <w:vAlign w:val="center"/>
            <w:hideMark/>
          </w:tcPr>
          <w:p w14:paraId="4BB7506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5.275720e-69</w:t>
            </w:r>
          </w:p>
        </w:tc>
        <w:tc>
          <w:tcPr>
            <w:tcW w:w="993" w:type="dxa"/>
            <w:shd w:val="clear" w:color="auto" w:fill="F2F2F2" w:themeFill="background1" w:themeFillShade="F2"/>
            <w:noWrap/>
            <w:vAlign w:val="center"/>
            <w:hideMark/>
          </w:tcPr>
          <w:p w14:paraId="5295267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-17,56</w:t>
            </w:r>
          </w:p>
        </w:tc>
      </w:tr>
      <w:tr w:rsidR="009146CF" w:rsidRPr="00DF65F7" w14:paraId="3F28168E" w14:textId="77777777" w:rsidTr="001543C7">
        <w:trPr>
          <w:trHeight w:val="280"/>
        </w:trPr>
        <w:tc>
          <w:tcPr>
            <w:tcW w:w="2992" w:type="dxa"/>
            <w:shd w:val="clear" w:color="auto" w:fill="auto"/>
            <w:noWrap/>
            <w:vAlign w:val="center"/>
            <w:hideMark/>
          </w:tcPr>
          <w:p w14:paraId="6FD14E38"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4BB2A54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80,12</w:t>
            </w:r>
          </w:p>
        </w:tc>
        <w:tc>
          <w:tcPr>
            <w:tcW w:w="993" w:type="dxa"/>
            <w:shd w:val="clear" w:color="auto" w:fill="auto"/>
            <w:noWrap/>
            <w:vAlign w:val="center"/>
            <w:hideMark/>
          </w:tcPr>
          <w:p w14:paraId="1F7B035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14,26</w:t>
            </w:r>
          </w:p>
        </w:tc>
        <w:tc>
          <w:tcPr>
            <w:tcW w:w="850" w:type="dxa"/>
            <w:shd w:val="clear" w:color="auto" w:fill="F2F2F2" w:themeFill="background1" w:themeFillShade="F2"/>
            <w:noWrap/>
            <w:vAlign w:val="center"/>
            <w:hideMark/>
          </w:tcPr>
          <w:p w14:paraId="4D3BC7B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10</w:t>
            </w:r>
          </w:p>
        </w:tc>
        <w:tc>
          <w:tcPr>
            <w:tcW w:w="1559" w:type="dxa"/>
            <w:shd w:val="clear" w:color="auto" w:fill="auto"/>
            <w:noWrap/>
            <w:vAlign w:val="center"/>
            <w:hideMark/>
          </w:tcPr>
          <w:p w14:paraId="0969B0A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6.129973e-12</w:t>
            </w:r>
          </w:p>
        </w:tc>
        <w:tc>
          <w:tcPr>
            <w:tcW w:w="993" w:type="dxa"/>
            <w:shd w:val="clear" w:color="auto" w:fill="F2F2F2" w:themeFill="background1" w:themeFillShade="F2"/>
            <w:noWrap/>
            <w:vAlign w:val="center"/>
            <w:hideMark/>
          </w:tcPr>
          <w:p w14:paraId="36AA526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6,88</w:t>
            </w:r>
          </w:p>
        </w:tc>
      </w:tr>
      <w:tr w:rsidR="009146CF" w:rsidRPr="00DF65F7" w14:paraId="067DAFF6" w14:textId="77777777" w:rsidTr="001543C7">
        <w:trPr>
          <w:trHeight w:val="240"/>
        </w:trPr>
        <w:tc>
          <w:tcPr>
            <w:tcW w:w="2992" w:type="dxa"/>
            <w:shd w:val="clear" w:color="auto" w:fill="auto"/>
            <w:noWrap/>
            <w:vAlign w:val="center"/>
            <w:hideMark/>
          </w:tcPr>
          <w:p w14:paraId="7FF616F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1EDB98E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84,62</w:t>
            </w:r>
          </w:p>
        </w:tc>
        <w:tc>
          <w:tcPr>
            <w:tcW w:w="993" w:type="dxa"/>
            <w:shd w:val="clear" w:color="auto" w:fill="auto"/>
            <w:noWrap/>
            <w:vAlign w:val="center"/>
            <w:hideMark/>
          </w:tcPr>
          <w:p w14:paraId="6984F4E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9,17</w:t>
            </w:r>
          </w:p>
        </w:tc>
        <w:tc>
          <w:tcPr>
            <w:tcW w:w="850" w:type="dxa"/>
            <w:shd w:val="clear" w:color="auto" w:fill="F2F2F2" w:themeFill="background1" w:themeFillShade="F2"/>
            <w:noWrap/>
            <w:vAlign w:val="center"/>
            <w:hideMark/>
          </w:tcPr>
          <w:p w14:paraId="2CB379B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6,08</w:t>
            </w:r>
          </w:p>
        </w:tc>
        <w:tc>
          <w:tcPr>
            <w:tcW w:w="1559" w:type="dxa"/>
            <w:shd w:val="clear" w:color="auto" w:fill="auto"/>
            <w:noWrap/>
            <w:vAlign w:val="center"/>
            <w:hideMark/>
          </w:tcPr>
          <w:p w14:paraId="7C502AE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2.512917e-10</w:t>
            </w:r>
          </w:p>
        </w:tc>
        <w:tc>
          <w:tcPr>
            <w:tcW w:w="993" w:type="dxa"/>
            <w:shd w:val="clear" w:color="auto" w:fill="F2F2F2" w:themeFill="background1" w:themeFillShade="F2"/>
            <w:noWrap/>
            <w:vAlign w:val="center"/>
            <w:hideMark/>
          </w:tcPr>
          <w:p w14:paraId="2A89E0B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6,33</w:t>
            </w:r>
          </w:p>
        </w:tc>
      </w:tr>
      <w:tr w:rsidR="009146CF" w:rsidRPr="00DF65F7" w14:paraId="1F988EDD" w14:textId="77777777" w:rsidTr="001543C7">
        <w:trPr>
          <w:trHeight w:val="260"/>
        </w:trPr>
        <w:tc>
          <w:tcPr>
            <w:tcW w:w="2992" w:type="dxa"/>
            <w:shd w:val="clear" w:color="auto" w:fill="auto"/>
            <w:noWrap/>
            <w:vAlign w:val="center"/>
            <w:hideMark/>
          </w:tcPr>
          <w:p w14:paraId="1ED412B0"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48DDA4C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98,45</w:t>
            </w:r>
          </w:p>
        </w:tc>
        <w:tc>
          <w:tcPr>
            <w:tcW w:w="993" w:type="dxa"/>
            <w:shd w:val="clear" w:color="auto" w:fill="auto"/>
            <w:noWrap/>
            <w:vAlign w:val="center"/>
            <w:hideMark/>
          </w:tcPr>
          <w:p w14:paraId="7A06708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19,77</w:t>
            </w:r>
          </w:p>
        </w:tc>
        <w:tc>
          <w:tcPr>
            <w:tcW w:w="850" w:type="dxa"/>
            <w:shd w:val="clear" w:color="auto" w:fill="F2F2F2" w:themeFill="background1" w:themeFillShade="F2"/>
            <w:noWrap/>
            <w:vAlign w:val="center"/>
            <w:hideMark/>
          </w:tcPr>
          <w:p w14:paraId="6416F06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11,29</w:t>
            </w:r>
          </w:p>
        </w:tc>
        <w:tc>
          <w:tcPr>
            <w:tcW w:w="1559" w:type="dxa"/>
            <w:shd w:val="clear" w:color="auto" w:fill="auto"/>
            <w:noWrap/>
            <w:vAlign w:val="center"/>
            <w:hideMark/>
          </w:tcPr>
          <w:p w14:paraId="5F10D29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4.925711e-47</w:t>
            </w:r>
          </w:p>
        </w:tc>
        <w:tc>
          <w:tcPr>
            <w:tcW w:w="993" w:type="dxa"/>
            <w:shd w:val="clear" w:color="auto" w:fill="F2F2F2" w:themeFill="background1" w:themeFillShade="F2"/>
            <w:noWrap/>
            <w:vAlign w:val="center"/>
            <w:hideMark/>
          </w:tcPr>
          <w:p w14:paraId="236CCA4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14,4</w:t>
            </w:r>
          </w:p>
        </w:tc>
      </w:tr>
      <w:tr w:rsidR="009146CF" w:rsidRPr="00DF65F7" w14:paraId="4D7B5897" w14:textId="77777777" w:rsidTr="001543C7">
        <w:trPr>
          <w:trHeight w:val="260"/>
        </w:trPr>
        <w:tc>
          <w:tcPr>
            <w:tcW w:w="2992" w:type="dxa"/>
            <w:shd w:val="clear" w:color="auto" w:fill="auto"/>
            <w:noWrap/>
            <w:vAlign w:val="center"/>
            <w:hideMark/>
          </w:tcPr>
          <w:p w14:paraId="3AAD66F0"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Skills.16=Skills.16_++</w:t>
            </w:r>
          </w:p>
        </w:tc>
        <w:tc>
          <w:tcPr>
            <w:tcW w:w="992" w:type="dxa"/>
            <w:shd w:val="clear" w:color="auto" w:fill="F2F2F2" w:themeFill="background1" w:themeFillShade="F2"/>
            <w:noWrap/>
            <w:vAlign w:val="center"/>
            <w:hideMark/>
          </w:tcPr>
          <w:p w14:paraId="2952D6F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92,89</w:t>
            </w:r>
          </w:p>
        </w:tc>
        <w:tc>
          <w:tcPr>
            <w:tcW w:w="993" w:type="dxa"/>
            <w:shd w:val="clear" w:color="auto" w:fill="auto"/>
            <w:noWrap/>
            <w:vAlign w:val="center"/>
            <w:hideMark/>
          </w:tcPr>
          <w:p w14:paraId="6A0C6F2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63,89</w:t>
            </w:r>
          </w:p>
        </w:tc>
        <w:tc>
          <w:tcPr>
            <w:tcW w:w="850" w:type="dxa"/>
            <w:shd w:val="clear" w:color="auto" w:fill="F2F2F2" w:themeFill="background1" w:themeFillShade="F2"/>
            <w:noWrap/>
            <w:vAlign w:val="center"/>
            <w:hideMark/>
          </w:tcPr>
          <w:p w14:paraId="7A12282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38,68</w:t>
            </w:r>
          </w:p>
        </w:tc>
        <w:tc>
          <w:tcPr>
            <w:tcW w:w="1559" w:type="dxa"/>
            <w:shd w:val="clear" w:color="auto" w:fill="auto"/>
            <w:noWrap/>
            <w:vAlign w:val="center"/>
            <w:hideMark/>
          </w:tcPr>
          <w:p w14:paraId="259C38D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7.699718e-148</w:t>
            </w:r>
          </w:p>
        </w:tc>
        <w:tc>
          <w:tcPr>
            <w:tcW w:w="993" w:type="dxa"/>
            <w:shd w:val="clear" w:color="auto" w:fill="F2F2F2" w:themeFill="background1" w:themeFillShade="F2"/>
            <w:noWrap/>
            <w:vAlign w:val="center"/>
            <w:hideMark/>
          </w:tcPr>
          <w:p w14:paraId="753D588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25,89</w:t>
            </w:r>
          </w:p>
        </w:tc>
      </w:tr>
      <w:tr w:rsidR="009146CF" w:rsidRPr="00DF65F7" w14:paraId="0029D4D6" w14:textId="77777777" w:rsidTr="001543C7">
        <w:trPr>
          <w:trHeight w:val="240"/>
        </w:trPr>
        <w:tc>
          <w:tcPr>
            <w:tcW w:w="2992" w:type="dxa"/>
            <w:shd w:val="clear" w:color="auto" w:fill="auto"/>
            <w:noWrap/>
            <w:vAlign w:val="center"/>
            <w:hideMark/>
          </w:tcPr>
          <w:p w14:paraId="10026F67"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48786E0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49,46</w:t>
            </w:r>
          </w:p>
        </w:tc>
        <w:tc>
          <w:tcPr>
            <w:tcW w:w="993" w:type="dxa"/>
            <w:shd w:val="clear" w:color="auto" w:fill="auto"/>
            <w:noWrap/>
            <w:vAlign w:val="center"/>
            <w:hideMark/>
          </w:tcPr>
          <w:p w14:paraId="4F21D17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72</w:t>
            </w:r>
          </w:p>
        </w:tc>
        <w:tc>
          <w:tcPr>
            <w:tcW w:w="850" w:type="dxa"/>
            <w:shd w:val="clear" w:color="auto" w:fill="F2F2F2" w:themeFill="background1" w:themeFillShade="F2"/>
            <w:noWrap/>
            <w:vAlign w:val="center"/>
            <w:hideMark/>
          </w:tcPr>
          <w:p w14:paraId="5F6CC02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81</w:t>
            </w:r>
          </w:p>
        </w:tc>
        <w:tc>
          <w:tcPr>
            <w:tcW w:w="1559" w:type="dxa"/>
            <w:shd w:val="clear" w:color="auto" w:fill="auto"/>
            <w:noWrap/>
            <w:vAlign w:val="center"/>
            <w:hideMark/>
          </w:tcPr>
          <w:p w14:paraId="6A148BC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1.032107e-36</w:t>
            </w:r>
          </w:p>
        </w:tc>
        <w:tc>
          <w:tcPr>
            <w:tcW w:w="993" w:type="dxa"/>
            <w:shd w:val="clear" w:color="auto" w:fill="F2F2F2" w:themeFill="background1" w:themeFillShade="F2"/>
            <w:noWrap/>
            <w:vAlign w:val="center"/>
            <w:hideMark/>
          </w:tcPr>
          <w:p w14:paraId="31435BE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-12,66</w:t>
            </w:r>
          </w:p>
        </w:tc>
      </w:tr>
      <w:tr w:rsidR="009146CF" w:rsidRPr="00DF65F7" w14:paraId="1F5D7A0B" w14:textId="77777777" w:rsidTr="001543C7">
        <w:trPr>
          <w:trHeight w:val="300"/>
        </w:trPr>
        <w:tc>
          <w:tcPr>
            <w:tcW w:w="2992" w:type="dxa"/>
            <w:shd w:val="clear" w:color="auto" w:fill="auto"/>
            <w:noWrap/>
            <w:vAlign w:val="center"/>
            <w:hideMark/>
          </w:tcPr>
          <w:p w14:paraId="5FD6CB6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4E45974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77,5</w:t>
            </w:r>
          </w:p>
        </w:tc>
        <w:tc>
          <w:tcPr>
            <w:tcW w:w="993" w:type="dxa"/>
            <w:shd w:val="clear" w:color="auto" w:fill="auto"/>
            <w:noWrap/>
            <w:vAlign w:val="center"/>
            <w:hideMark/>
          </w:tcPr>
          <w:p w14:paraId="5EC8EF0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9,68</w:t>
            </w:r>
          </w:p>
        </w:tc>
        <w:tc>
          <w:tcPr>
            <w:tcW w:w="850" w:type="dxa"/>
            <w:shd w:val="clear" w:color="auto" w:fill="F2F2F2" w:themeFill="background1" w:themeFillShade="F2"/>
            <w:noWrap/>
            <w:vAlign w:val="center"/>
            <w:hideMark/>
          </w:tcPr>
          <w:p w14:paraId="5D87E6B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7,02</w:t>
            </w:r>
          </w:p>
        </w:tc>
        <w:tc>
          <w:tcPr>
            <w:tcW w:w="1559" w:type="dxa"/>
            <w:shd w:val="clear" w:color="auto" w:fill="auto"/>
            <w:noWrap/>
            <w:vAlign w:val="center"/>
            <w:hideMark/>
          </w:tcPr>
          <w:p w14:paraId="41ABEE2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5.531774e-07</w:t>
            </w:r>
          </w:p>
        </w:tc>
        <w:tc>
          <w:tcPr>
            <w:tcW w:w="993" w:type="dxa"/>
            <w:shd w:val="clear" w:color="auto" w:fill="F2F2F2" w:themeFill="background1" w:themeFillShade="F2"/>
            <w:noWrap/>
            <w:vAlign w:val="center"/>
            <w:hideMark/>
          </w:tcPr>
          <w:p w14:paraId="7BDB191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w:t>
            </w:r>
          </w:p>
        </w:tc>
      </w:tr>
      <w:tr w:rsidR="009146CF" w:rsidRPr="00DF65F7" w14:paraId="11EF390C" w14:textId="77777777" w:rsidTr="001543C7">
        <w:trPr>
          <w:trHeight w:val="260"/>
        </w:trPr>
        <w:tc>
          <w:tcPr>
            <w:tcW w:w="2992" w:type="dxa"/>
            <w:shd w:val="clear" w:color="auto" w:fill="auto"/>
            <w:noWrap/>
            <w:vAlign w:val="center"/>
            <w:hideMark/>
          </w:tcPr>
          <w:p w14:paraId="601FBBF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3C7A762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87,5</w:t>
            </w:r>
          </w:p>
        </w:tc>
        <w:tc>
          <w:tcPr>
            <w:tcW w:w="993" w:type="dxa"/>
            <w:shd w:val="clear" w:color="auto" w:fill="auto"/>
            <w:noWrap/>
            <w:vAlign w:val="center"/>
            <w:hideMark/>
          </w:tcPr>
          <w:p w14:paraId="411483D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7,28</w:t>
            </w:r>
          </w:p>
        </w:tc>
        <w:tc>
          <w:tcPr>
            <w:tcW w:w="850" w:type="dxa"/>
            <w:shd w:val="clear" w:color="auto" w:fill="F2F2F2" w:themeFill="background1" w:themeFillShade="F2"/>
            <w:noWrap/>
            <w:vAlign w:val="center"/>
            <w:hideMark/>
          </w:tcPr>
          <w:p w14:paraId="4B12099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4,68</w:t>
            </w:r>
          </w:p>
        </w:tc>
        <w:tc>
          <w:tcPr>
            <w:tcW w:w="1559" w:type="dxa"/>
            <w:shd w:val="clear" w:color="auto" w:fill="auto"/>
            <w:noWrap/>
            <w:vAlign w:val="center"/>
            <w:hideMark/>
          </w:tcPr>
          <w:p w14:paraId="0E0610A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8.775590e-10</w:t>
            </w:r>
          </w:p>
        </w:tc>
        <w:tc>
          <w:tcPr>
            <w:tcW w:w="993" w:type="dxa"/>
            <w:shd w:val="clear" w:color="auto" w:fill="F2F2F2" w:themeFill="background1" w:themeFillShade="F2"/>
            <w:noWrap/>
            <w:vAlign w:val="center"/>
            <w:hideMark/>
          </w:tcPr>
          <w:p w14:paraId="19BA0F7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6,13</w:t>
            </w:r>
          </w:p>
        </w:tc>
      </w:tr>
      <w:tr w:rsidR="009146CF" w:rsidRPr="00DF65F7" w14:paraId="77B7C807" w14:textId="77777777" w:rsidTr="001543C7">
        <w:trPr>
          <w:trHeight w:val="240"/>
        </w:trPr>
        <w:tc>
          <w:tcPr>
            <w:tcW w:w="2992" w:type="dxa"/>
            <w:shd w:val="clear" w:color="auto" w:fill="auto"/>
            <w:noWrap/>
            <w:vAlign w:val="center"/>
            <w:hideMark/>
          </w:tcPr>
          <w:p w14:paraId="216C306B"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4E8A2F0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96,36</w:t>
            </w:r>
          </w:p>
        </w:tc>
        <w:tc>
          <w:tcPr>
            <w:tcW w:w="993" w:type="dxa"/>
            <w:shd w:val="clear" w:color="auto" w:fill="auto"/>
            <w:noWrap/>
            <w:vAlign w:val="center"/>
            <w:hideMark/>
          </w:tcPr>
          <w:p w14:paraId="263B9F5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11,03</w:t>
            </w:r>
          </w:p>
        </w:tc>
        <w:tc>
          <w:tcPr>
            <w:tcW w:w="850" w:type="dxa"/>
            <w:shd w:val="clear" w:color="auto" w:fill="F2F2F2" w:themeFill="background1" w:themeFillShade="F2"/>
            <w:noWrap/>
            <w:vAlign w:val="center"/>
            <w:hideMark/>
          </w:tcPr>
          <w:p w14:paraId="585CF7D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6,44</w:t>
            </w:r>
          </w:p>
        </w:tc>
        <w:tc>
          <w:tcPr>
            <w:tcW w:w="1559" w:type="dxa"/>
            <w:shd w:val="clear" w:color="auto" w:fill="auto"/>
            <w:noWrap/>
            <w:vAlign w:val="center"/>
            <w:hideMark/>
          </w:tcPr>
          <w:p w14:paraId="019BE8A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6.341037e-23</w:t>
            </w:r>
          </w:p>
        </w:tc>
        <w:tc>
          <w:tcPr>
            <w:tcW w:w="993" w:type="dxa"/>
            <w:shd w:val="clear" w:color="auto" w:fill="F2F2F2" w:themeFill="background1" w:themeFillShade="F2"/>
            <w:noWrap/>
            <w:vAlign w:val="center"/>
            <w:hideMark/>
          </w:tcPr>
          <w:p w14:paraId="55389BA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9,86</w:t>
            </w:r>
          </w:p>
        </w:tc>
      </w:tr>
      <w:tr w:rsidR="009146CF" w:rsidRPr="00DF65F7" w14:paraId="3F3AA1E0" w14:textId="77777777" w:rsidTr="001543C7">
        <w:trPr>
          <w:trHeight w:val="260"/>
        </w:trPr>
        <w:tc>
          <w:tcPr>
            <w:tcW w:w="2992" w:type="dxa"/>
            <w:shd w:val="clear" w:color="auto" w:fill="auto"/>
            <w:noWrap/>
            <w:vAlign w:val="center"/>
            <w:hideMark/>
          </w:tcPr>
          <w:p w14:paraId="6081BDF6"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Skills.18=Skills.18_++</w:t>
            </w:r>
          </w:p>
        </w:tc>
        <w:tc>
          <w:tcPr>
            <w:tcW w:w="992" w:type="dxa"/>
            <w:shd w:val="clear" w:color="auto" w:fill="F2F2F2" w:themeFill="background1" w:themeFillShade="F2"/>
            <w:noWrap/>
            <w:vAlign w:val="center"/>
            <w:hideMark/>
          </w:tcPr>
          <w:p w14:paraId="6C61654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90,59</w:t>
            </w:r>
          </w:p>
        </w:tc>
        <w:tc>
          <w:tcPr>
            <w:tcW w:w="993" w:type="dxa"/>
            <w:shd w:val="clear" w:color="auto" w:fill="auto"/>
            <w:noWrap/>
            <w:vAlign w:val="center"/>
            <w:hideMark/>
          </w:tcPr>
          <w:p w14:paraId="6F781A2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83,14</w:t>
            </w:r>
          </w:p>
        </w:tc>
        <w:tc>
          <w:tcPr>
            <w:tcW w:w="850" w:type="dxa"/>
            <w:shd w:val="clear" w:color="auto" w:fill="F2F2F2" w:themeFill="background1" w:themeFillShade="F2"/>
            <w:noWrap/>
            <w:vAlign w:val="center"/>
            <w:hideMark/>
          </w:tcPr>
          <w:p w14:paraId="6D8F583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51,61</w:t>
            </w:r>
          </w:p>
        </w:tc>
        <w:tc>
          <w:tcPr>
            <w:tcW w:w="1559" w:type="dxa"/>
            <w:shd w:val="clear" w:color="auto" w:fill="auto"/>
            <w:noWrap/>
            <w:vAlign w:val="center"/>
            <w:hideMark/>
          </w:tcPr>
          <w:p w14:paraId="2F37923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2.524704e-213</w:t>
            </w:r>
          </w:p>
        </w:tc>
        <w:tc>
          <w:tcPr>
            <w:tcW w:w="993" w:type="dxa"/>
            <w:shd w:val="clear" w:color="auto" w:fill="F2F2F2" w:themeFill="background1" w:themeFillShade="F2"/>
            <w:noWrap/>
            <w:vAlign w:val="center"/>
            <w:hideMark/>
          </w:tcPr>
          <w:p w14:paraId="01F215C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31,17</w:t>
            </w:r>
          </w:p>
        </w:tc>
      </w:tr>
      <w:tr w:rsidR="009146CF" w:rsidRPr="00DF65F7" w14:paraId="0201D3E9" w14:textId="77777777" w:rsidTr="001543C7">
        <w:trPr>
          <w:trHeight w:val="260"/>
        </w:trPr>
        <w:tc>
          <w:tcPr>
            <w:tcW w:w="2992" w:type="dxa"/>
            <w:shd w:val="clear" w:color="auto" w:fill="auto"/>
            <w:noWrap/>
            <w:vAlign w:val="center"/>
            <w:hideMark/>
          </w:tcPr>
          <w:p w14:paraId="4760F0C2"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Skills.19=Skills.19_++</w:t>
            </w:r>
          </w:p>
        </w:tc>
        <w:tc>
          <w:tcPr>
            <w:tcW w:w="992" w:type="dxa"/>
            <w:shd w:val="clear" w:color="auto" w:fill="F2F2F2" w:themeFill="background1" w:themeFillShade="F2"/>
            <w:noWrap/>
            <w:vAlign w:val="center"/>
            <w:hideMark/>
          </w:tcPr>
          <w:p w14:paraId="6D011FE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96,73</w:t>
            </w:r>
          </w:p>
        </w:tc>
        <w:tc>
          <w:tcPr>
            <w:tcW w:w="993" w:type="dxa"/>
            <w:shd w:val="clear" w:color="auto" w:fill="auto"/>
            <w:noWrap/>
            <w:vAlign w:val="center"/>
            <w:hideMark/>
          </w:tcPr>
          <w:p w14:paraId="5F321AE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64,62</w:t>
            </w:r>
          </w:p>
        </w:tc>
        <w:tc>
          <w:tcPr>
            <w:tcW w:w="850" w:type="dxa"/>
            <w:shd w:val="clear" w:color="auto" w:fill="F2F2F2" w:themeFill="background1" w:themeFillShade="F2"/>
            <w:noWrap/>
            <w:vAlign w:val="center"/>
            <w:hideMark/>
          </w:tcPr>
          <w:p w14:paraId="203E706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37,57</w:t>
            </w:r>
          </w:p>
        </w:tc>
        <w:tc>
          <w:tcPr>
            <w:tcW w:w="1559" w:type="dxa"/>
            <w:shd w:val="clear" w:color="auto" w:fill="auto"/>
            <w:noWrap/>
            <w:vAlign w:val="center"/>
            <w:hideMark/>
          </w:tcPr>
          <w:p w14:paraId="1669DAA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3.818683e-180</w:t>
            </w:r>
          </w:p>
        </w:tc>
        <w:tc>
          <w:tcPr>
            <w:tcW w:w="993" w:type="dxa"/>
            <w:shd w:val="clear" w:color="auto" w:fill="F2F2F2" w:themeFill="background1" w:themeFillShade="F2"/>
            <w:noWrap/>
            <w:vAlign w:val="center"/>
            <w:hideMark/>
          </w:tcPr>
          <w:p w14:paraId="75F6395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28,62</w:t>
            </w:r>
          </w:p>
        </w:tc>
      </w:tr>
      <w:tr w:rsidR="009146CF" w:rsidRPr="00DF65F7" w14:paraId="297759BE" w14:textId="77777777" w:rsidTr="001543C7">
        <w:trPr>
          <w:trHeight w:val="240"/>
        </w:trPr>
        <w:tc>
          <w:tcPr>
            <w:tcW w:w="2992" w:type="dxa"/>
            <w:shd w:val="clear" w:color="auto" w:fill="auto"/>
            <w:noWrap/>
            <w:vAlign w:val="center"/>
            <w:hideMark/>
          </w:tcPr>
          <w:p w14:paraId="1B2B524F"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Skills.20=Skills.20_++</w:t>
            </w:r>
          </w:p>
        </w:tc>
        <w:tc>
          <w:tcPr>
            <w:tcW w:w="992" w:type="dxa"/>
            <w:shd w:val="clear" w:color="auto" w:fill="F2F2F2" w:themeFill="background1" w:themeFillShade="F2"/>
            <w:noWrap/>
            <w:vAlign w:val="center"/>
            <w:hideMark/>
          </w:tcPr>
          <w:p w14:paraId="6801712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87,21</w:t>
            </w:r>
          </w:p>
        </w:tc>
        <w:tc>
          <w:tcPr>
            <w:tcW w:w="993" w:type="dxa"/>
            <w:shd w:val="clear" w:color="auto" w:fill="auto"/>
            <w:noWrap/>
            <w:vAlign w:val="center"/>
            <w:hideMark/>
          </w:tcPr>
          <w:p w14:paraId="1A5F98F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89,39</w:t>
            </w:r>
          </w:p>
        </w:tc>
        <w:tc>
          <w:tcPr>
            <w:tcW w:w="850" w:type="dxa"/>
            <w:shd w:val="clear" w:color="auto" w:fill="F2F2F2" w:themeFill="background1" w:themeFillShade="F2"/>
            <w:noWrap/>
            <w:vAlign w:val="center"/>
            <w:hideMark/>
          </w:tcPr>
          <w:p w14:paraId="607C693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57,64</w:t>
            </w:r>
          </w:p>
        </w:tc>
        <w:tc>
          <w:tcPr>
            <w:tcW w:w="1559" w:type="dxa"/>
            <w:shd w:val="clear" w:color="auto" w:fill="auto"/>
            <w:noWrap/>
            <w:vAlign w:val="center"/>
            <w:hideMark/>
          </w:tcPr>
          <w:p w14:paraId="1FDC436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4.835497e-219</w:t>
            </w:r>
          </w:p>
        </w:tc>
        <w:tc>
          <w:tcPr>
            <w:tcW w:w="993" w:type="dxa"/>
            <w:shd w:val="clear" w:color="auto" w:fill="F2F2F2" w:themeFill="background1" w:themeFillShade="F2"/>
            <w:noWrap/>
            <w:vAlign w:val="center"/>
            <w:hideMark/>
          </w:tcPr>
          <w:p w14:paraId="6011E47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31,59</w:t>
            </w:r>
          </w:p>
        </w:tc>
      </w:tr>
      <w:tr w:rsidR="009146CF" w:rsidRPr="00DF65F7" w14:paraId="488C9C72" w14:textId="77777777" w:rsidTr="001543C7">
        <w:trPr>
          <w:trHeight w:val="260"/>
        </w:trPr>
        <w:tc>
          <w:tcPr>
            <w:tcW w:w="2992" w:type="dxa"/>
            <w:shd w:val="clear" w:color="auto" w:fill="auto"/>
            <w:noWrap/>
            <w:vAlign w:val="center"/>
            <w:hideMark/>
          </w:tcPr>
          <w:p w14:paraId="62BA88B1"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Skills.21=Skills.21_++</w:t>
            </w:r>
          </w:p>
        </w:tc>
        <w:tc>
          <w:tcPr>
            <w:tcW w:w="992" w:type="dxa"/>
            <w:shd w:val="clear" w:color="auto" w:fill="F2F2F2" w:themeFill="background1" w:themeFillShade="F2"/>
            <w:noWrap/>
            <w:vAlign w:val="center"/>
            <w:hideMark/>
          </w:tcPr>
          <w:p w14:paraId="291AD0C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89,82</w:t>
            </w:r>
          </w:p>
        </w:tc>
        <w:tc>
          <w:tcPr>
            <w:tcW w:w="993" w:type="dxa"/>
            <w:shd w:val="clear" w:color="auto" w:fill="auto"/>
            <w:noWrap/>
            <w:vAlign w:val="center"/>
            <w:hideMark/>
          </w:tcPr>
          <w:p w14:paraId="04C76FE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87,2</w:t>
            </w:r>
          </w:p>
        </w:tc>
        <w:tc>
          <w:tcPr>
            <w:tcW w:w="850" w:type="dxa"/>
            <w:shd w:val="clear" w:color="auto" w:fill="F2F2F2" w:themeFill="background1" w:themeFillShade="F2"/>
            <w:noWrap/>
            <w:vAlign w:val="center"/>
            <w:hideMark/>
          </w:tcPr>
          <w:p w14:paraId="721BD69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54,59</w:t>
            </w:r>
          </w:p>
        </w:tc>
        <w:tc>
          <w:tcPr>
            <w:tcW w:w="1559" w:type="dxa"/>
            <w:shd w:val="clear" w:color="auto" w:fill="auto"/>
            <w:noWrap/>
            <w:vAlign w:val="center"/>
            <w:hideMark/>
          </w:tcPr>
          <w:p w14:paraId="31034B9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8.922504e-230</w:t>
            </w:r>
          </w:p>
        </w:tc>
        <w:tc>
          <w:tcPr>
            <w:tcW w:w="993" w:type="dxa"/>
            <w:shd w:val="clear" w:color="auto" w:fill="F2F2F2" w:themeFill="background1" w:themeFillShade="F2"/>
            <w:noWrap/>
            <w:vAlign w:val="center"/>
            <w:hideMark/>
          </w:tcPr>
          <w:p w14:paraId="6678EF9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32,36</w:t>
            </w:r>
          </w:p>
        </w:tc>
      </w:tr>
      <w:tr w:rsidR="009146CF" w:rsidRPr="00DF65F7" w14:paraId="1DC76931" w14:textId="77777777" w:rsidTr="001543C7">
        <w:trPr>
          <w:trHeight w:val="240"/>
        </w:trPr>
        <w:tc>
          <w:tcPr>
            <w:tcW w:w="2992" w:type="dxa"/>
            <w:shd w:val="clear" w:color="auto" w:fill="auto"/>
            <w:noWrap/>
            <w:vAlign w:val="center"/>
            <w:hideMark/>
          </w:tcPr>
          <w:p w14:paraId="555A8F6A"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aise.internet=Tres a laise</w:t>
            </w:r>
          </w:p>
        </w:tc>
        <w:tc>
          <w:tcPr>
            <w:tcW w:w="992" w:type="dxa"/>
            <w:shd w:val="clear" w:color="auto" w:fill="F2F2F2" w:themeFill="background1" w:themeFillShade="F2"/>
            <w:noWrap/>
            <w:vAlign w:val="center"/>
            <w:hideMark/>
          </w:tcPr>
          <w:p w14:paraId="0E3CB2B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89,25</w:t>
            </w:r>
          </w:p>
        </w:tc>
        <w:tc>
          <w:tcPr>
            <w:tcW w:w="993" w:type="dxa"/>
            <w:shd w:val="clear" w:color="auto" w:fill="auto"/>
            <w:noWrap/>
            <w:vAlign w:val="center"/>
            <w:hideMark/>
          </w:tcPr>
          <w:p w14:paraId="49A1152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50,99</w:t>
            </w:r>
          </w:p>
        </w:tc>
        <w:tc>
          <w:tcPr>
            <w:tcW w:w="850" w:type="dxa"/>
            <w:shd w:val="clear" w:color="auto" w:fill="F2F2F2" w:themeFill="background1" w:themeFillShade="F2"/>
            <w:noWrap/>
            <w:vAlign w:val="center"/>
            <w:hideMark/>
          </w:tcPr>
          <w:p w14:paraId="43B68BD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32,12</w:t>
            </w:r>
          </w:p>
        </w:tc>
        <w:tc>
          <w:tcPr>
            <w:tcW w:w="1559" w:type="dxa"/>
            <w:shd w:val="clear" w:color="auto" w:fill="auto"/>
            <w:noWrap/>
            <w:vAlign w:val="center"/>
            <w:hideMark/>
          </w:tcPr>
          <w:p w14:paraId="4D1F497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6.500724e-89</w:t>
            </w:r>
          </w:p>
        </w:tc>
        <w:tc>
          <w:tcPr>
            <w:tcW w:w="993" w:type="dxa"/>
            <w:shd w:val="clear" w:color="auto" w:fill="F2F2F2" w:themeFill="background1" w:themeFillShade="F2"/>
            <w:noWrap/>
            <w:vAlign w:val="center"/>
            <w:hideMark/>
          </w:tcPr>
          <w:p w14:paraId="445220F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19,99</w:t>
            </w:r>
          </w:p>
        </w:tc>
      </w:tr>
      <w:tr w:rsidR="009146CF" w:rsidRPr="00DF65F7" w14:paraId="4565CD60" w14:textId="77777777" w:rsidTr="001543C7">
        <w:trPr>
          <w:trHeight w:val="240"/>
        </w:trPr>
        <w:tc>
          <w:tcPr>
            <w:tcW w:w="2992" w:type="dxa"/>
            <w:shd w:val="clear" w:color="auto" w:fill="auto"/>
            <w:noWrap/>
            <w:vAlign w:val="center"/>
            <w:hideMark/>
          </w:tcPr>
          <w:p w14:paraId="061B3EE4"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prof=Eleve lyceen ou etudiant</w:t>
            </w:r>
          </w:p>
        </w:tc>
        <w:tc>
          <w:tcPr>
            <w:tcW w:w="992" w:type="dxa"/>
            <w:shd w:val="clear" w:color="auto" w:fill="F2F2F2" w:themeFill="background1" w:themeFillShade="F2"/>
            <w:noWrap/>
            <w:vAlign w:val="center"/>
            <w:hideMark/>
          </w:tcPr>
          <w:p w14:paraId="5E486C3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90,28</w:t>
            </w:r>
          </w:p>
        </w:tc>
        <w:tc>
          <w:tcPr>
            <w:tcW w:w="993" w:type="dxa"/>
            <w:shd w:val="clear" w:color="auto" w:fill="auto"/>
            <w:noWrap/>
            <w:vAlign w:val="center"/>
            <w:hideMark/>
          </w:tcPr>
          <w:p w14:paraId="1B6D884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13,53</w:t>
            </w:r>
          </w:p>
        </w:tc>
        <w:tc>
          <w:tcPr>
            <w:tcW w:w="850" w:type="dxa"/>
            <w:shd w:val="clear" w:color="auto" w:fill="F2F2F2" w:themeFill="background1" w:themeFillShade="F2"/>
            <w:noWrap/>
            <w:vAlign w:val="center"/>
            <w:hideMark/>
          </w:tcPr>
          <w:p w14:paraId="5412BC8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8,43</w:t>
            </w:r>
          </w:p>
        </w:tc>
        <w:tc>
          <w:tcPr>
            <w:tcW w:w="1559" w:type="dxa"/>
            <w:shd w:val="clear" w:color="auto" w:fill="auto"/>
            <w:noWrap/>
            <w:vAlign w:val="center"/>
            <w:hideMark/>
          </w:tcPr>
          <w:p w14:paraId="6DD7569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1.733987e-20</w:t>
            </w:r>
          </w:p>
        </w:tc>
        <w:tc>
          <w:tcPr>
            <w:tcW w:w="993" w:type="dxa"/>
            <w:shd w:val="clear" w:color="auto" w:fill="F2F2F2" w:themeFill="background1" w:themeFillShade="F2"/>
            <w:noWrap/>
            <w:vAlign w:val="center"/>
            <w:hideMark/>
          </w:tcPr>
          <w:p w14:paraId="7922C17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9,28</w:t>
            </w:r>
          </w:p>
        </w:tc>
      </w:tr>
      <w:tr w:rsidR="009146CF" w:rsidRPr="00DF65F7" w14:paraId="6C8BB2D8" w14:textId="77777777" w:rsidTr="001543C7">
        <w:trPr>
          <w:trHeight w:val="260"/>
        </w:trPr>
        <w:tc>
          <w:tcPr>
            <w:tcW w:w="2992" w:type="dxa"/>
            <w:shd w:val="clear" w:color="auto" w:fill="auto"/>
            <w:noWrap/>
            <w:vAlign w:val="center"/>
            <w:hideMark/>
          </w:tcPr>
          <w:p w14:paraId="6D84A42E"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prof=Professions int.</w:t>
            </w:r>
          </w:p>
        </w:tc>
        <w:tc>
          <w:tcPr>
            <w:tcW w:w="992" w:type="dxa"/>
            <w:shd w:val="clear" w:color="auto" w:fill="F2F2F2" w:themeFill="background1" w:themeFillShade="F2"/>
            <w:noWrap/>
            <w:vAlign w:val="center"/>
            <w:hideMark/>
          </w:tcPr>
          <w:p w14:paraId="149B5D6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63,43</w:t>
            </w:r>
          </w:p>
        </w:tc>
        <w:tc>
          <w:tcPr>
            <w:tcW w:w="993" w:type="dxa"/>
            <w:shd w:val="clear" w:color="auto" w:fill="auto"/>
            <w:noWrap/>
            <w:vAlign w:val="center"/>
            <w:hideMark/>
          </w:tcPr>
          <w:p w14:paraId="275B8A2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17,69</w:t>
            </w:r>
          </w:p>
        </w:tc>
        <w:tc>
          <w:tcPr>
            <w:tcW w:w="850" w:type="dxa"/>
            <w:shd w:val="clear" w:color="auto" w:fill="F2F2F2" w:themeFill="background1" w:themeFillShade="F2"/>
            <w:noWrap/>
            <w:vAlign w:val="center"/>
            <w:hideMark/>
          </w:tcPr>
          <w:p w14:paraId="7DCF70B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15,68</w:t>
            </w:r>
          </w:p>
        </w:tc>
        <w:tc>
          <w:tcPr>
            <w:tcW w:w="1559" w:type="dxa"/>
            <w:shd w:val="clear" w:color="auto" w:fill="auto"/>
            <w:noWrap/>
            <w:vAlign w:val="center"/>
            <w:hideMark/>
          </w:tcPr>
          <w:p w14:paraId="1A246DC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9.420743e-03</w:t>
            </w:r>
          </w:p>
        </w:tc>
        <w:tc>
          <w:tcPr>
            <w:tcW w:w="993" w:type="dxa"/>
            <w:shd w:val="clear" w:color="auto" w:fill="F2F2F2" w:themeFill="background1" w:themeFillShade="F2"/>
            <w:noWrap/>
            <w:vAlign w:val="center"/>
            <w:hideMark/>
          </w:tcPr>
          <w:p w14:paraId="02936B6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2,6</w:t>
            </w:r>
          </w:p>
        </w:tc>
      </w:tr>
      <w:tr w:rsidR="009146CF" w:rsidRPr="00DF65F7" w14:paraId="128A9A99" w14:textId="77777777" w:rsidTr="001543C7">
        <w:trPr>
          <w:trHeight w:val="240"/>
        </w:trPr>
        <w:tc>
          <w:tcPr>
            <w:tcW w:w="2992" w:type="dxa"/>
            <w:shd w:val="clear" w:color="auto" w:fill="auto"/>
            <w:noWrap/>
            <w:vAlign w:val="center"/>
            <w:hideMark/>
          </w:tcPr>
          <w:p w14:paraId="4658E84E"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prof=Art. com. chefs d'ent.</w:t>
            </w:r>
          </w:p>
        </w:tc>
        <w:tc>
          <w:tcPr>
            <w:tcW w:w="992" w:type="dxa"/>
            <w:shd w:val="clear" w:color="auto" w:fill="F2F2F2" w:themeFill="background1" w:themeFillShade="F2"/>
            <w:noWrap/>
            <w:vAlign w:val="center"/>
            <w:hideMark/>
          </w:tcPr>
          <w:p w14:paraId="5BD4CF0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69,11</w:t>
            </w:r>
          </w:p>
        </w:tc>
        <w:tc>
          <w:tcPr>
            <w:tcW w:w="993" w:type="dxa"/>
            <w:shd w:val="clear" w:color="auto" w:fill="auto"/>
            <w:noWrap/>
            <w:vAlign w:val="center"/>
            <w:hideMark/>
          </w:tcPr>
          <w:p w14:paraId="0E171F7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4,9</w:t>
            </w:r>
          </w:p>
        </w:tc>
        <w:tc>
          <w:tcPr>
            <w:tcW w:w="850" w:type="dxa"/>
            <w:shd w:val="clear" w:color="auto" w:fill="F2F2F2" w:themeFill="background1" w:themeFillShade="F2"/>
            <w:noWrap/>
            <w:vAlign w:val="center"/>
            <w:hideMark/>
          </w:tcPr>
          <w:p w14:paraId="281E6BC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3,98</w:t>
            </w:r>
          </w:p>
        </w:tc>
        <w:tc>
          <w:tcPr>
            <w:tcW w:w="1559" w:type="dxa"/>
            <w:shd w:val="clear" w:color="auto" w:fill="auto"/>
            <w:noWrap/>
            <w:vAlign w:val="center"/>
            <w:hideMark/>
          </w:tcPr>
          <w:p w14:paraId="321A55F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2.804407e-02</w:t>
            </w:r>
          </w:p>
        </w:tc>
        <w:tc>
          <w:tcPr>
            <w:tcW w:w="993" w:type="dxa"/>
            <w:shd w:val="clear" w:color="auto" w:fill="F2F2F2" w:themeFill="background1" w:themeFillShade="F2"/>
            <w:noWrap/>
            <w:vAlign w:val="center"/>
            <w:hideMark/>
          </w:tcPr>
          <w:p w14:paraId="3760AAF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2,2</w:t>
            </w:r>
          </w:p>
        </w:tc>
      </w:tr>
      <w:tr w:rsidR="009146CF" w:rsidRPr="00DF65F7" w14:paraId="625C9F36" w14:textId="77777777" w:rsidTr="001543C7">
        <w:trPr>
          <w:trHeight w:val="260"/>
        </w:trPr>
        <w:tc>
          <w:tcPr>
            <w:tcW w:w="2992" w:type="dxa"/>
            <w:shd w:val="clear" w:color="auto" w:fill="auto"/>
            <w:noWrap/>
            <w:vAlign w:val="center"/>
            <w:hideMark/>
          </w:tcPr>
          <w:p w14:paraId="6A599827"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prof=Cadres et prof. int. Sup.</w:t>
            </w:r>
          </w:p>
        </w:tc>
        <w:tc>
          <w:tcPr>
            <w:tcW w:w="992" w:type="dxa"/>
            <w:shd w:val="clear" w:color="auto" w:fill="F2F2F2" w:themeFill="background1" w:themeFillShade="F2"/>
            <w:noWrap/>
            <w:vAlign w:val="center"/>
            <w:hideMark/>
          </w:tcPr>
          <w:p w14:paraId="0A2EEF5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73,68</w:t>
            </w:r>
          </w:p>
        </w:tc>
        <w:tc>
          <w:tcPr>
            <w:tcW w:w="993" w:type="dxa"/>
            <w:shd w:val="clear" w:color="auto" w:fill="auto"/>
            <w:noWrap/>
            <w:vAlign w:val="center"/>
            <w:hideMark/>
          </w:tcPr>
          <w:p w14:paraId="45A0373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14,57</w:t>
            </w:r>
          </w:p>
        </w:tc>
        <w:tc>
          <w:tcPr>
            <w:tcW w:w="850" w:type="dxa"/>
            <w:shd w:val="clear" w:color="auto" w:fill="F2F2F2" w:themeFill="background1" w:themeFillShade="F2"/>
            <w:noWrap/>
            <w:vAlign w:val="center"/>
            <w:hideMark/>
          </w:tcPr>
          <w:p w14:paraId="2E7320A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11,12</w:t>
            </w:r>
          </w:p>
        </w:tc>
        <w:tc>
          <w:tcPr>
            <w:tcW w:w="1559" w:type="dxa"/>
            <w:shd w:val="clear" w:color="auto" w:fill="auto"/>
            <w:noWrap/>
            <w:vAlign w:val="center"/>
            <w:hideMark/>
          </w:tcPr>
          <w:p w14:paraId="11B99C0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1.558914e-07</w:t>
            </w:r>
          </w:p>
        </w:tc>
        <w:tc>
          <w:tcPr>
            <w:tcW w:w="993" w:type="dxa"/>
            <w:shd w:val="clear" w:color="auto" w:fill="F2F2F2" w:themeFill="background1" w:themeFillShade="F2"/>
            <w:noWrap/>
            <w:vAlign w:val="center"/>
            <w:hideMark/>
          </w:tcPr>
          <w:p w14:paraId="18A3E38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5,25</w:t>
            </w:r>
          </w:p>
        </w:tc>
      </w:tr>
      <w:tr w:rsidR="009146CF" w:rsidRPr="00DF65F7" w14:paraId="437EAB1B" w14:textId="77777777" w:rsidTr="001543C7">
        <w:trPr>
          <w:trHeight w:val="240"/>
        </w:trPr>
        <w:tc>
          <w:tcPr>
            <w:tcW w:w="2992" w:type="dxa"/>
            <w:shd w:val="clear" w:color="auto" w:fill="auto"/>
            <w:noWrap/>
            <w:vAlign w:val="center"/>
            <w:hideMark/>
          </w:tcPr>
          <w:p w14:paraId="1654CD69"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WIP.statut.fam=celib</w:t>
            </w:r>
          </w:p>
        </w:tc>
        <w:tc>
          <w:tcPr>
            <w:tcW w:w="992" w:type="dxa"/>
            <w:shd w:val="clear" w:color="auto" w:fill="F2F2F2" w:themeFill="background1" w:themeFillShade="F2"/>
            <w:noWrap/>
            <w:vAlign w:val="center"/>
            <w:hideMark/>
          </w:tcPr>
          <w:p w14:paraId="4E58F31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72,21</w:t>
            </w:r>
          </w:p>
        </w:tc>
        <w:tc>
          <w:tcPr>
            <w:tcW w:w="993" w:type="dxa"/>
            <w:shd w:val="clear" w:color="auto" w:fill="auto"/>
            <w:noWrap/>
            <w:vAlign w:val="center"/>
            <w:hideMark/>
          </w:tcPr>
          <w:p w14:paraId="45735B5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30,28</w:t>
            </w:r>
          </w:p>
        </w:tc>
        <w:tc>
          <w:tcPr>
            <w:tcW w:w="850" w:type="dxa"/>
            <w:shd w:val="clear" w:color="auto" w:fill="F2F2F2" w:themeFill="background1" w:themeFillShade="F2"/>
            <w:noWrap/>
            <w:vAlign w:val="center"/>
            <w:hideMark/>
          </w:tcPr>
          <w:p w14:paraId="75837D6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23,58</w:t>
            </w:r>
          </w:p>
        </w:tc>
        <w:tc>
          <w:tcPr>
            <w:tcW w:w="1559" w:type="dxa"/>
            <w:shd w:val="clear" w:color="auto" w:fill="auto"/>
            <w:noWrap/>
            <w:vAlign w:val="center"/>
            <w:hideMark/>
          </w:tcPr>
          <w:p w14:paraId="506EDB1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5.944757e-14</w:t>
            </w:r>
          </w:p>
        </w:tc>
        <w:tc>
          <w:tcPr>
            <w:tcW w:w="993" w:type="dxa"/>
            <w:shd w:val="clear" w:color="auto" w:fill="F2F2F2" w:themeFill="background1" w:themeFillShade="F2"/>
            <w:noWrap/>
            <w:vAlign w:val="center"/>
            <w:hideMark/>
          </w:tcPr>
          <w:p w14:paraId="47D7F92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7,51</w:t>
            </w:r>
          </w:p>
        </w:tc>
      </w:tr>
      <w:tr w:rsidR="009146CF" w:rsidRPr="00DF65F7" w14:paraId="1146DE01" w14:textId="77777777" w:rsidTr="001543C7">
        <w:trPr>
          <w:trHeight w:val="240"/>
        </w:trPr>
        <w:tc>
          <w:tcPr>
            <w:tcW w:w="2992" w:type="dxa"/>
            <w:shd w:val="clear" w:color="auto" w:fill="auto"/>
            <w:noWrap/>
            <w:vAlign w:val="center"/>
            <w:hideMark/>
          </w:tcPr>
          <w:p w14:paraId="6D770565"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WIP.statut.fam=concub</w:t>
            </w:r>
          </w:p>
        </w:tc>
        <w:tc>
          <w:tcPr>
            <w:tcW w:w="992" w:type="dxa"/>
            <w:shd w:val="clear" w:color="auto" w:fill="F2F2F2" w:themeFill="background1" w:themeFillShade="F2"/>
            <w:noWrap/>
            <w:vAlign w:val="center"/>
            <w:hideMark/>
          </w:tcPr>
          <w:p w14:paraId="0A16E4B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65,59</w:t>
            </w:r>
          </w:p>
        </w:tc>
        <w:tc>
          <w:tcPr>
            <w:tcW w:w="993" w:type="dxa"/>
            <w:shd w:val="clear" w:color="auto" w:fill="auto"/>
            <w:noWrap/>
            <w:vAlign w:val="center"/>
            <w:hideMark/>
          </w:tcPr>
          <w:p w14:paraId="2B4FE41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16,85</w:t>
            </w:r>
          </w:p>
        </w:tc>
        <w:tc>
          <w:tcPr>
            <w:tcW w:w="850" w:type="dxa"/>
            <w:shd w:val="clear" w:color="auto" w:fill="F2F2F2" w:themeFill="background1" w:themeFillShade="F2"/>
            <w:noWrap/>
            <w:vAlign w:val="center"/>
            <w:hideMark/>
          </w:tcPr>
          <w:p w14:paraId="32EF24D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14,45</w:t>
            </w:r>
          </w:p>
        </w:tc>
        <w:tc>
          <w:tcPr>
            <w:tcW w:w="1559" w:type="dxa"/>
            <w:shd w:val="clear" w:color="auto" w:fill="auto"/>
            <w:noWrap/>
            <w:vAlign w:val="center"/>
            <w:hideMark/>
          </w:tcPr>
          <w:p w14:paraId="1B664DE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1.265957e-03</w:t>
            </w:r>
          </w:p>
        </w:tc>
        <w:tc>
          <w:tcPr>
            <w:tcW w:w="993" w:type="dxa"/>
            <w:shd w:val="clear" w:color="auto" w:fill="F2F2F2" w:themeFill="background1" w:themeFillShade="F2"/>
            <w:noWrap/>
            <w:vAlign w:val="center"/>
            <w:hideMark/>
          </w:tcPr>
          <w:p w14:paraId="3EC7C7C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3,22</w:t>
            </w:r>
          </w:p>
        </w:tc>
      </w:tr>
      <w:tr w:rsidR="009146CF" w:rsidRPr="00DF65F7" w14:paraId="5F5C89B6" w14:textId="77777777" w:rsidTr="001543C7">
        <w:trPr>
          <w:trHeight w:val="240"/>
        </w:trPr>
        <w:tc>
          <w:tcPr>
            <w:tcW w:w="2992" w:type="dxa"/>
            <w:shd w:val="clear" w:color="auto" w:fill="auto"/>
            <w:noWrap/>
            <w:vAlign w:val="center"/>
            <w:hideMark/>
          </w:tcPr>
          <w:p w14:paraId="66BF8A41"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WIP.statut.fam=pacs</w:t>
            </w:r>
          </w:p>
        </w:tc>
        <w:tc>
          <w:tcPr>
            <w:tcW w:w="992" w:type="dxa"/>
            <w:shd w:val="clear" w:color="auto" w:fill="F2F2F2" w:themeFill="background1" w:themeFillShade="F2"/>
            <w:noWrap/>
            <w:vAlign w:val="center"/>
            <w:hideMark/>
          </w:tcPr>
          <w:p w14:paraId="5D27BAC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78,41</w:t>
            </w:r>
          </w:p>
        </w:tc>
        <w:tc>
          <w:tcPr>
            <w:tcW w:w="993" w:type="dxa"/>
            <w:shd w:val="clear" w:color="auto" w:fill="auto"/>
            <w:noWrap/>
            <w:vAlign w:val="center"/>
            <w:hideMark/>
          </w:tcPr>
          <w:p w14:paraId="5836267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7,18</w:t>
            </w:r>
          </w:p>
        </w:tc>
        <w:tc>
          <w:tcPr>
            <w:tcW w:w="850" w:type="dxa"/>
            <w:shd w:val="clear" w:color="auto" w:fill="F2F2F2" w:themeFill="background1" w:themeFillShade="F2"/>
            <w:noWrap/>
            <w:vAlign w:val="center"/>
            <w:hideMark/>
          </w:tcPr>
          <w:p w14:paraId="306F3EF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5,15</w:t>
            </w:r>
          </w:p>
        </w:tc>
        <w:tc>
          <w:tcPr>
            <w:tcW w:w="1559" w:type="dxa"/>
            <w:shd w:val="clear" w:color="auto" w:fill="auto"/>
            <w:noWrap/>
            <w:vAlign w:val="center"/>
            <w:hideMark/>
          </w:tcPr>
          <w:p w14:paraId="36D01E8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9.408992e-06</w:t>
            </w:r>
          </w:p>
        </w:tc>
        <w:tc>
          <w:tcPr>
            <w:tcW w:w="993" w:type="dxa"/>
            <w:shd w:val="clear" w:color="auto" w:fill="F2F2F2" w:themeFill="background1" w:themeFillShade="F2"/>
            <w:noWrap/>
            <w:vAlign w:val="center"/>
            <w:hideMark/>
          </w:tcPr>
          <w:p w14:paraId="692F870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4,43</w:t>
            </w:r>
          </w:p>
        </w:tc>
      </w:tr>
      <w:tr w:rsidR="009146CF" w:rsidRPr="00DF65F7" w14:paraId="13B627DB" w14:textId="77777777" w:rsidTr="001543C7">
        <w:trPr>
          <w:trHeight w:val="240"/>
        </w:trPr>
        <w:tc>
          <w:tcPr>
            <w:tcW w:w="2992" w:type="dxa"/>
            <w:shd w:val="clear" w:color="auto" w:fill="auto"/>
            <w:noWrap/>
            <w:vAlign w:val="center"/>
            <w:hideMark/>
          </w:tcPr>
          <w:p w14:paraId="7C1BE75A"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age_rec=18 a 24 ans</w:t>
            </w:r>
          </w:p>
        </w:tc>
        <w:tc>
          <w:tcPr>
            <w:tcW w:w="992" w:type="dxa"/>
            <w:shd w:val="clear" w:color="auto" w:fill="F2F2F2" w:themeFill="background1" w:themeFillShade="F2"/>
            <w:noWrap/>
            <w:vAlign w:val="center"/>
            <w:hideMark/>
          </w:tcPr>
          <w:p w14:paraId="5587588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89,08</w:t>
            </w:r>
          </w:p>
        </w:tc>
        <w:tc>
          <w:tcPr>
            <w:tcW w:w="993" w:type="dxa"/>
            <w:shd w:val="clear" w:color="auto" w:fill="auto"/>
            <w:noWrap/>
            <w:vAlign w:val="center"/>
            <w:hideMark/>
          </w:tcPr>
          <w:p w14:paraId="445C6EE3"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21,23</w:t>
            </w:r>
          </w:p>
        </w:tc>
        <w:tc>
          <w:tcPr>
            <w:tcW w:w="850" w:type="dxa"/>
            <w:shd w:val="clear" w:color="auto" w:fill="F2F2F2" w:themeFill="background1" w:themeFillShade="F2"/>
            <w:noWrap/>
            <w:vAlign w:val="center"/>
            <w:hideMark/>
          </w:tcPr>
          <w:p w14:paraId="2916E29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13,4</w:t>
            </w:r>
          </w:p>
        </w:tc>
        <w:tc>
          <w:tcPr>
            <w:tcW w:w="1559" w:type="dxa"/>
            <w:shd w:val="clear" w:color="auto" w:fill="auto"/>
            <w:noWrap/>
            <w:vAlign w:val="center"/>
            <w:hideMark/>
          </w:tcPr>
          <w:p w14:paraId="6E008D4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1.065477e-30</w:t>
            </w:r>
          </w:p>
        </w:tc>
        <w:tc>
          <w:tcPr>
            <w:tcW w:w="993" w:type="dxa"/>
            <w:shd w:val="clear" w:color="auto" w:fill="F2F2F2" w:themeFill="background1" w:themeFillShade="F2"/>
            <w:noWrap/>
            <w:vAlign w:val="center"/>
            <w:hideMark/>
          </w:tcPr>
          <w:p w14:paraId="2639D53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11,52</w:t>
            </w:r>
          </w:p>
        </w:tc>
      </w:tr>
      <w:tr w:rsidR="009146CF" w:rsidRPr="00DF65F7" w14:paraId="7225D113" w14:textId="77777777" w:rsidTr="001543C7">
        <w:trPr>
          <w:trHeight w:val="240"/>
        </w:trPr>
        <w:tc>
          <w:tcPr>
            <w:tcW w:w="2992" w:type="dxa"/>
            <w:shd w:val="clear" w:color="auto" w:fill="auto"/>
            <w:noWrap/>
            <w:vAlign w:val="center"/>
            <w:hideMark/>
          </w:tcPr>
          <w:p w14:paraId="4E23B3DB"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age_rec=25 a 34 ans</w:t>
            </w:r>
          </w:p>
        </w:tc>
        <w:tc>
          <w:tcPr>
            <w:tcW w:w="992" w:type="dxa"/>
            <w:shd w:val="clear" w:color="auto" w:fill="F2F2F2" w:themeFill="background1" w:themeFillShade="F2"/>
            <w:noWrap/>
            <w:vAlign w:val="center"/>
            <w:hideMark/>
          </w:tcPr>
          <w:p w14:paraId="4AB7B458"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75,42</w:t>
            </w:r>
          </w:p>
        </w:tc>
        <w:tc>
          <w:tcPr>
            <w:tcW w:w="993" w:type="dxa"/>
            <w:shd w:val="clear" w:color="auto" w:fill="auto"/>
            <w:noWrap/>
            <w:vAlign w:val="center"/>
            <w:hideMark/>
          </w:tcPr>
          <w:p w14:paraId="048E815E"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23,31</w:t>
            </w:r>
          </w:p>
        </w:tc>
        <w:tc>
          <w:tcPr>
            <w:tcW w:w="850" w:type="dxa"/>
            <w:shd w:val="clear" w:color="auto" w:fill="F2F2F2" w:themeFill="background1" w:themeFillShade="F2"/>
            <w:noWrap/>
            <w:vAlign w:val="center"/>
            <w:hideMark/>
          </w:tcPr>
          <w:p w14:paraId="6A05AE1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17,38</w:t>
            </w:r>
          </w:p>
        </w:tc>
        <w:tc>
          <w:tcPr>
            <w:tcW w:w="1559" w:type="dxa"/>
            <w:shd w:val="clear" w:color="auto" w:fill="auto"/>
            <w:noWrap/>
            <w:vAlign w:val="center"/>
            <w:hideMark/>
          </w:tcPr>
          <w:p w14:paraId="76F58CD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6.289656e-14</w:t>
            </w:r>
          </w:p>
        </w:tc>
        <w:tc>
          <w:tcPr>
            <w:tcW w:w="993" w:type="dxa"/>
            <w:shd w:val="clear" w:color="auto" w:fill="F2F2F2" w:themeFill="background1" w:themeFillShade="F2"/>
            <w:noWrap/>
            <w:vAlign w:val="center"/>
            <w:hideMark/>
          </w:tcPr>
          <w:p w14:paraId="4529DD9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7,5</w:t>
            </w:r>
          </w:p>
        </w:tc>
      </w:tr>
      <w:tr w:rsidR="009146CF" w:rsidRPr="00DF65F7" w14:paraId="203CF413" w14:textId="77777777" w:rsidTr="001543C7">
        <w:trPr>
          <w:trHeight w:val="240"/>
        </w:trPr>
        <w:tc>
          <w:tcPr>
            <w:tcW w:w="2992" w:type="dxa"/>
            <w:shd w:val="clear" w:color="auto" w:fill="auto"/>
            <w:noWrap/>
            <w:vAlign w:val="center"/>
            <w:hideMark/>
          </w:tcPr>
          <w:p w14:paraId="2FD2B818"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age_rec=35 a 49 ans</w:t>
            </w:r>
          </w:p>
        </w:tc>
        <w:tc>
          <w:tcPr>
            <w:tcW w:w="992" w:type="dxa"/>
            <w:shd w:val="clear" w:color="auto" w:fill="F2F2F2" w:themeFill="background1" w:themeFillShade="F2"/>
            <w:noWrap/>
            <w:vAlign w:val="center"/>
            <w:hideMark/>
          </w:tcPr>
          <w:p w14:paraId="41ED43A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61,63</w:t>
            </w:r>
          </w:p>
        </w:tc>
        <w:tc>
          <w:tcPr>
            <w:tcW w:w="993" w:type="dxa"/>
            <w:shd w:val="clear" w:color="auto" w:fill="auto"/>
            <w:noWrap/>
            <w:vAlign w:val="center"/>
            <w:hideMark/>
          </w:tcPr>
          <w:p w14:paraId="4649AD8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30,59</w:t>
            </w:r>
          </w:p>
        </w:tc>
        <w:tc>
          <w:tcPr>
            <w:tcW w:w="850" w:type="dxa"/>
            <w:shd w:val="clear" w:color="auto" w:fill="F2F2F2" w:themeFill="background1" w:themeFillShade="F2"/>
            <w:noWrap/>
            <w:vAlign w:val="center"/>
            <w:hideMark/>
          </w:tcPr>
          <w:p w14:paraId="13929C3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27,91</w:t>
            </w:r>
          </w:p>
        </w:tc>
        <w:tc>
          <w:tcPr>
            <w:tcW w:w="1559" w:type="dxa"/>
            <w:shd w:val="clear" w:color="auto" w:fill="auto"/>
            <w:noWrap/>
            <w:vAlign w:val="center"/>
            <w:hideMark/>
          </w:tcPr>
          <w:p w14:paraId="7A7F95B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5.009673e-03</w:t>
            </w:r>
          </w:p>
        </w:tc>
        <w:tc>
          <w:tcPr>
            <w:tcW w:w="993" w:type="dxa"/>
            <w:shd w:val="clear" w:color="auto" w:fill="F2F2F2" w:themeFill="background1" w:themeFillShade="F2"/>
            <w:noWrap/>
            <w:vAlign w:val="center"/>
            <w:hideMark/>
          </w:tcPr>
          <w:p w14:paraId="0BA0508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2,8</w:t>
            </w:r>
          </w:p>
        </w:tc>
      </w:tr>
      <w:tr w:rsidR="009146CF" w:rsidRPr="00DF65F7" w14:paraId="0A5316C4" w14:textId="77777777" w:rsidTr="001543C7">
        <w:trPr>
          <w:trHeight w:val="240"/>
        </w:trPr>
        <w:tc>
          <w:tcPr>
            <w:tcW w:w="2992" w:type="dxa"/>
            <w:shd w:val="clear" w:color="auto" w:fill="auto"/>
            <w:noWrap/>
            <w:vAlign w:val="center"/>
            <w:hideMark/>
          </w:tcPr>
          <w:p w14:paraId="5D6C51DF"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nv.vie=1sur5</w:t>
            </w:r>
          </w:p>
        </w:tc>
        <w:tc>
          <w:tcPr>
            <w:tcW w:w="992" w:type="dxa"/>
            <w:shd w:val="clear" w:color="auto" w:fill="F2F2F2" w:themeFill="background1" w:themeFillShade="F2"/>
            <w:noWrap/>
            <w:vAlign w:val="center"/>
            <w:hideMark/>
          </w:tcPr>
          <w:p w14:paraId="1F8DB11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80,39</w:t>
            </w:r>
          </w:p>
        </w:tc>
        <w:tc>
          <w:tcPr>
            <w:tcW w:w="993" w:type="dxa"/>
            <w:shd w:val="clear" w:color="auto" w:fill="auto"/>
            <w:noWrap/>
            <w:vAlign w:val="center"/>
            <w:hideMark/>
          </w:tcPr>
          <w:p w14:paraId="19D00B2A"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4,27</w:t>
            </w:r>
          </w:p>
        </w:tc>
        <w:tc>
          <w:tcPr>
            <w:tcW w:w="850" w:type="dxa"/>
            <w:shd w:val="clear" w:color="auto" w:fill="F2F2F2" w:themeFill="background1" w:themeFillShade="F2"/>
            <w:noWrap/>
            <w:vAlign w:val="center"/>
            <w:hideMark/>
          </w:tcPr>
          <w:p w14:paraId="5D49002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2,99</w:t>
            </w:r>
          </w:p>
        </w:tc>
        <w:tc>
          <w:tcPr>
            <w:tcW w:w="1559" w:type="dxa"/>
            <w:shd w:val="clear" w:color="auto" w:fill="auto"/>
            <w:noWrap/>
            <w:vAlign w:val="center"/>
            <w:hideMark/>
          </w:tcPr>
          <w:p w14:paraId="5496E2D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2.786985e-04</w:t>
            </w:r>
          </w:p>
        </w:tc>
        <w:tc>
          <w:tcPr>
            <w:tcW w:w="993" w:type="dxa"/>
            <w:shd w:val="clear" w:color="auto" w:fill="F2F2F2" w:themeFill="background1" w:themeFillShade="F2"/>
            <w:noWrap/>
            <w:vAlign w:val="center"/>
            <w:hideMark/>
          </w:tcPr>
          <w:p w14:paraId="3B88CDFC"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3,63</w:t>
            </w:r>
          </w:p>
        </w:tc>
      </w:tr>
      <w:tr w:rsidR="009146CF" w:rsidRPr="00DF65F7" w14:paraId="5A77F124" w14:textId="77777777" w:rsidTr="001543C7">
        <w:trPr>
          <w:trHeight w:val="240"/>
        </w:trPr>
        <w:tc>
          <w:tcPr>
            <w:tcW w:w="2992" w:type="dxa"/>
            <w:shd w:val="clear" w:color="auto" w:fill="auto"/>
            <w:noWrap/>
            <w:vAlign w:val="center"/>
            <w:hideMark/>
          </w:tcPr>
          <w:p w14:paraId="309D04FE"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etude=bac+1</w:t>
            </w:r>
          </w:p>
        </w:tc>
        <w:tc>
          <w:tcPr>
            <w:tcW w:w="992" w:type="dxa"/>
            <w:shd w:val="clear" w:color="auto" w:fill="F2F2F2" w:themeFill="background1" w:themeFillShade="F2"/>
            <w:noWrap/>
            <w:vAlign w:val="center"/>
            <w:hideMark/>
          </w:tcPr>
          <w:p w14:paraId="12D5491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67,27</w:t>
            </w:r>
          </w:p>
        </w:tc>
        <w:tc>
          <w:tcPr>
            <w:tcW w:w="993" w:type="dxa"/>
            <w:shd w:val="clear" w:color="auto" w:fill="auto"/>
            <w:noWrap/>
            <w:vAlign w:val="center"/>
            <w:hideMark/>
          </w:tcPr>
          <w:p w14:paraId="1B60948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23,1</w:t>
            </w:r>
          </w:p>
        </w:tc>
        <w:tc>
          <w:tcPr>
            <w:tcW w:w="850" w:type="dxa"/>
            <w:shd w:val="clear" w:color="auto" w:fill="F2F2F2" w:themeFill="background1" w:themeFillShade="F2"/>
            <w:noWrap/>
            <w:vAlign w:val="center"/>
            <w:hideMark/>
          </w:tcPr>
          <w:p w14:paraId="632F9F5D"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19,31</w:t>
            </w:r>
          </w:p>
        </w:tc>
        <w:tc>
          <w:tcPr>
            <w:tcW w:w="1559" w:type="dxa"/>
            <w:shd w:val="clear" w:color="auto" w:fill="auto"/>
            <w:noWrap/>
            <w:vAlign w:val="center"/>
            <w:hideMark/>
          </w:tcPr>
          <w:p w14:paraId="3501B13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5.663016e-06</w:t>
            </w:r>
          </w:p>
        </w:tc>
        <w:tc>
          <w:tcPr>
            <w:tcW w:w="993" w:type="dxa"/>
            <w:shd w:val="clear" w:color="auto" w:fill="F2F2F2" w:themeFill="background1" w:themeFillShade="F2"/>
            <w:noWrap/>
            <w:vAlign w:val="center"/>
            <w:hideMark/>
          </w:tcPr>
          <w:p w14:paraId="1CF768B0"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4,54</w:t>
            </w:r>
          </w:p>
        </w:tc>
      </w:tr>
      <w:tr w:rsidR="009146CF" w:rsidRPr="00DF65F7" w14:paraId="793CC6CC" w14:textId="77777777" w:rsidTr="001543C7">
        <w:trPr>
          <w:trHeight w:val="240"/>
        </w:trPr>
        <w:tc>
          <w:tcPr>
            <w:tcW w:w="2992" w:type="dxa"/>
            <w:shd w:val="clear" w:color="auto" w:fill="auto"/>
            <w:noWrap/>
            <w:vAlign w:val="center"/>
            <w:hideMark/>
          </w:tcPr>
          <w:p w14:paraId="466ADDAD"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etude=bac+3</w:t>
            </w:r>
          </w:p>
        </w:tc>
        <w:tc>
          <w:tcPr>
            <w:tcW w:w="992" w:type="dxa"/>
            <w:shd w:val="clear" w:color="auto" w:fill="F2F2F2" w:themeFill="background1" w:themeFillShade="F2"/>
            <w:noWrap/>
            <w:vAlign w:val="center"/>
            <w:hideMark/>
          </w:tcPr>
          <w:p w14:paraId="0CC70965"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71,3</w:t>
            </w:r>
          </w:p>
        </w:tc>
        <w:tc>
          <w:tcPr>
            <w:tcW w:w="993" w:type="dxa"/>
            <w:shd w:val="clear" w:color="auto" w:fill="auto"/>
            <w:noWrap/>
            <w:vAlign w:val="center"/>
            <w:hideMark/>
          </w:tcPr>
          <w:p w14:paraId="4AC02F79"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32,05</w:t>
            </w:r>
          </w:p>
        </w:tc>
        <w:tc>
          <w:tcPr>
            <w:tcW w:w="850" w:type="dxa"/>
            <w:shd w:val="clear" w:color="auto" w:fill="F2F2F2" w:themeFill="background1" w:themeFillShade="F2"/>
            <w:noWrap/>
            <w:vAlign w:val="center"/>
            <w:hideMark/>
          </w:tcPr>
          <w:p w14:paraId="49EA0F3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25,28</w:t>
            </w:r>
          </w:p>
        </w:tc>
        <w:tc>
          <w:tcPr>
            <w:tcW w:w="1559" w:type="dxa"/>
            <w:shd w:val="clear" w:color="auto" w:fill="auto"/>
            <w:noWrap/>
            <w:vAlign w:val="center"/>
            <w:hideMark/>
          </w:tcPr>
          <w:p w14:paraId="3357B90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1.360671e-13</w:t>
            </w:r>
          </w:p>
        </w:tc>
        <w:tc>
          <w:tcPr>
            <w:tcW w:w="993" w:type="dxa"/>
            <w:shd w:val="clear" w:color="auto" w:fill="F2F2F2" w:themeFill="background1" w:themeFillShade="F2"/>
            <w:noWrap/>
            <w:vAlign w:val="center"/>
            <w:hideMark/>
          </w:tcPr>
          <w:p w14:paraId="47614264"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7,4</w:t>
            </w:r>
          </w:p>
        </w:tc>
      </w:tr>
      <w:tr w:rsidR="009146CF" w:rsidRPr="00DF65F7" w14:paraId="2A695974" w14:textId="77777777" w:rsidTr="001543C7">
        <w:trPr>
          <w:trHeight w:val="240"/>
        </w:trPr>
        <w:tc>
          <w:tcPr>
            <w:tcW w:w="2992" w:type="dxa"/>
            <w:shd w:val="clear" w:color="auto" w:fill="auto"/>
            <w:noWrap/>
            <w:vAlign w:val="center"/>
            <w:hideMark/>
          </w:tcPr>
          <w:p w14:paraId="2BA38376"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sexe=Femme</w:t>
            </w:r>
          </w:p>
        </w:tc>
        <w:tc>
          <w:tcPr>
            <w:tcW w:w="992" w:type="dxa"/>
            <w:shd w:val="clear" w:color="auto" w:fill="F2F2F2" w:themeFill="background1" w:themeFillShade="F2"/>
            <w:noWrap/>
            <w:vAlign w:val="center"/>
            <w:hideMark/>
          </w:tcPr>
          <w:p w14:paraId="3AF7096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50,78</w:t>
            </w:r>
          </w:p>
        </w:tc>
        <w:tc>
          <w:tcPr>
            <w:tcW w:w="993" w:type="dxa"/>
            <w:shd w:val="clear" w:color="auto" w:fill="auto"/>
            <w:noWrap/>
            <w:vAlign w:val="center"/>
            <w:hideMark/>
          </w:tcPr>
          <w:p w14:paraId="322F9AF7"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47,14</w:t>
            </w:r>
          </w:p>
        </w:tc>
        <w:tc>
          <w:tcPr>
            <w:tcW w:w="850" w:type="dxa"/>
            <w:shd w:val="clear" w:color="auto" w:fill="F2F2F2" w:themeFill="background1" w:themeFillShade="F2"/>
            <w:noWrap/>
            <w:vAlign w:val="center"/>
            <w:hideMark/>
          </w:tcPr>
          <w:p w14:paraId="6758CF9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52,19</w:t>
            </w:r>
          </w:p>
        </w:tc>
        <w:tc>
          <w:tcPr>
            <w:tcW w:w="1559" w:type="dxa"/>
            <w:shd w:val="clear" w:color="auto" w:fill="auto"/>
            <w:noWrap/>
            <w:vAlign w:val="center"/>
            <w:hideMark/>
          </w:tcPr>
          <w:p w14:paraId="551FE5B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2.091756e-06</w:t>
            </w:r>
          </w:p>
        </w:tc>
        <w:tc>
          <w:tcPr>
            <w:tcW w:w="993" w:type="dxa"/>
            <w:shd w:val="clear" w:color="auto" w:fill="F2F2F2" w:themeFill="background1" w:themeFillShade="F2"/>
            <w:noWrap/>
            <w:vAlign w:val="center"/>
            <w:hideMark/>
          </w:tcPr>
          <w:p w14:paraId="43BC508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-4,74</w:t>
            </w:r>
          </w:p>
        </w:tc>
      </w:tr>
      <w:tr w:rsidR="009146CF" w:rsidRPr="00DF65F7" w14:paraId="29C803B9" w14:textId="77777777" w:rsidTr="001543C7">
        <w:trPr>
          <w:trHeight w:val="260"/>
        </w:trPr>
        <w:tc>
          <w:tcPr>
            <w:tcW w:w="2992" w:type="dxa"/>
            <w:tcBorders>
              <w:bottom w:val="single" w:sz="4" w:space="0" w:color="auto"/>
            </w:tcBorders>
            <w:shd w:val="clear" w:color="auto" w:fill="auto"/>
            <w:noWrap/>
            <w:vAlign w:val="center"/>
            <w:hideMark/>
          </w:tcPr>
          <w:p w14:paraId="269982E5" w14:textId="77777777" w:rsidR="00905B53" w:rsidRPr="00905B53" w:rsidRDefault="00905B53" w:rsidP="00076E07">
            <w:pPr>
              <w:rPr>
                <w:rFonts w:ascii="Times" w:eastAsia="Times New Roman" w:hAnsi="Times" w:cs="Times New Roman"/>
                <w:sz w:val="22"/>
                <w:szCs w:val="22"/>
              </w:rPr>
            </w:pPr>
            <w:r w:rsidRPr="00905B53">
              <w:rPr>
                <w:rFonts w:ascii="Times" w:eastAsia="Times New Roman" w:hAnsi="Times" w:cs="Times New Roman"/>
                <w:sz w:val="22"/>
                <w:szCs w:val="22"/>
              </w:rPr>
              <w:t>sexe=Homme</w:t>
            </w:r>
          </w:p>
        </w:tc>
        <w:tc>
          <w:tcPr>
            <w:tcW w:w="992" w:type="dxa"/>
            <w:tcBorders>
              <w:bottom w:val="single" w:sz="4" w:space="0" w:color="auto"/>
            </w:tcBorders>
            <w:shd w:val="clear" w:color="auto" w:fill="F2F2F2" w:themeFill="background1" w:themeFillShade="F2"/>
            <w:noWrap/>
            <w:vAlign w:val="center"/>
            <w:hideMark/>
          </w:tcPr>
          <w:p w14:paraId="6A3F572B"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62,18</w:t>
            </w:r>
          </w:p>
        </w:tc>
        <w:tc>
          <w:tcPr>
            <w:tcW w:w="993" w:type="dxa"/>
            <w:tcBorders>
              <w:bottom w:val="single" w:sz="4" w:space="0" w:color="auto"/>
            </w:tcBorders>
            <w:shd w:val="clear" w:color="auto" w:fill="auto"/>
            <w:noWrap/>
            <w:vAlign w:val="center"/>
            <w:hideMark/>
          </w:tcPr>
          <w:p w14:paraId="1AFFED82"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52,86</w:t>
            </w:r>
          </w:p>
        </w:tc>
        <w:tc>
          <w:tcPr>
            <w:tcW w:w="850" w:type="dxa"/>
            <w:tcBorders>
              <w:bottom w:val="single" w:sz="4" w:space="0" w:color="auto"/>
            </w:tcBorders>
            <w:shd w:val="clear" w:color="auto" w:fill="F2F2F2" w:themeFill="background1" w:themeFillShade="F2"/>
            <w:noWrap/>
            <w:vAlign w:val="center"/>
            <w:hideMark/>
          </w:tcPr>
          <w:p w14:paraId="67474261"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47,81</w:t>
            </w:r>
          </w:p>
        </w:tc>
        <w:tc>
          <w:tcPr>
            <w:tcW w:w="1559" w:type="dxa"/>
            <w:tcBorders>
              <w:bottom w:val="single" w:sz="4" w:space="0" w:color="auto"/>
            </w:tcBorders>
            <w:shd w:val="clear" w:color="auto" w:fill="auto"/>
            <w:noWrap/>
            <w:vAlign w:val="center"/>
            <w:hideMark/>
          </w:tcPr>
          <w:p w14:paraId="33CA7F3F"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2.091756e-06</w:t>
            </w:r>
          </w:p>
        </w:tc>
        <w:tc>
          <w:tcPr>
            <w:tcW w:w="993" w:type="dxa"/>
            <w:tcBorders>
              <w:bottom w:val="single" w:sz="4" w:space="0" w:color="auto"/>
            </w:tcBorders>
            <w:shd w:val="clear" w:color="auto" w:fill="F2F2F2" w:themeFill="background1" w:themeFillShade="F2"/>
            <w:noWrap/>
            <w:vAlign w:val="center"/>
            <w:hideMark/>
          </w:tcPr>
          <w:p w14:paraId="7A805EF6" w14:textId="77777777" w:rsidR="00905B53" w:rsidRPr="00905B53" w:rsidRDefault="00905B53" w:rsidP="00076E07">
            <w:pPr>
              <w:jc w:val="right"/>
              <w:rPr>
                <w:rFonts w:ascii="Times" w:eastAsia="Times New Roman" w:hAnsi="Times" w:cs="Times New Roman"/>
                <w:sz w:val="22"/>
                <w:szCs w:val="22"/>
              </w:rPr>
            </w:pPr>
            <w:r w:rsidRPr="00905B53">
              <w:rPr>
                <w:rFonts w:ascii="Times" w:eastAsia="Times New Roman" w:hAnsi="Times" w:cs="Times New Roman"/>
                <w:sz w:val="22"/>
                <w:szCs w:val="22"/>
              </w:rPr>
              <w:t>4,74</w:t>
            </w:r>
          </w:p>
        </w:tc>
      </w:tr>
    </w:tbl>
    <w:p w14:paraId="5E0D5231" w14:textId="77777777" w:rsidR="00210F8C" w:rsidRDefault="00210F8C" w:rsidP="00076E07">
      <w:pPr>
        <w:spacing w:before="100" w:beforeAutospacing="1" w:after="100" w:afterAutospacing="1"/>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2605B1" w14:paraId="4E6FD563" w14:textId="77777777" w:rsidTr="004F76E7">
        <w:trPr>
          <w:trHeight w:val="626"/>
        </w:trPr>
        <w:tc>
          <w:tcPr>
            <w:tcW w:w="9206" w:type="dxa"/>
            <w:shd w:val="clear" w:color="auto" w:fill="D9D9D9" w:themeFill="background1" w:themeFillShade="D9"/>
            <w:vAlign w:val="center"/>
          </w:tcPr>
          <w:p w14:paraId="0CBD1F8B" w14:textId="28D54B70" w:rsidR="002605B1" w:rsidRDefault="002605B1" w:rsidP="00076E07">
            <w:pPr>
              <w:spacing w:before="100" w:beforeAutospacing="1" w:after="100" w:afterAutospacing="1"/>
              <w:rPr>
                <w:rFonts w:ascii="Times" w:hAnsi="Times" w:cs="Times New Roman"/>
              </w:rPr>
            </w:pPr>
            <w:r>
              <w:rPr>
                <w:rFonts w:ascii="Times" w:hAnsi="Times" w:cs="Times New Roman"/>
                <w:b/>
                <w:bCs/>
              </w:rPr>
              <w:t xml:space="preserve">CLASSE </w:t>
            </w:r>
            <w:r w:rsidR="00C20A43">
              <w:rPr>
                <w:rFonts w:ascii="Times" w:hAnsi="Times" w:cs="Times New Roman"/>
                <w:b/>
                <w:bCs/>
              </w:rPr>
              <w:t>2</w:t>
            </w:r>
          </w:p>
        </w:tc>
      </w:tr>
    </w:tbl>
    <w:tbl>
      <w:tblPr>
        <w:tblW w:w="8379" w:type="dxa"/>
        <w:tblInd w:w="55" w:type="dxa"/>
        <w:tblLayout w:type="fixed"/>
        <w:tblCellMar>
          <w:left w:w="70" w:type="dxa"/>
          <w:right w:w="70" w:type="dxa"/>
        </w:tblCellMar>
        <w:tblLook w:val="04A0" w:firstRow="1" w:lastRow="0" w:firstColumn="1" w:lastColumn="0" w:noHBand="0" w:noVBand="1"/>
      </w:tblPr>
      <w:tblGrid>
        <w:gridCol w:w="2992"/>
        <w:gridCol w:w="992"/>
        <w:gridCol w:w="993"/>
        <w:gridCol w:w="850"/>
        <w:gridCol w:w="1559"/>
        <w:gridCol w:w="993"/>
      </w:tblGrid>
      <w:tr w:rsidR="002605B1" w:rsidRPr="00DF65F7" w14:paraId="445142CC" w14:textId="77777777" w:rsidTr="004F76E7">
        <w:trPr>
          <w:trHeight w:val="240"/>
        </w:trPr>
        <w:tc>
          <w:tcPr>
            <w:tcW w:w="2992" w:type="dxa"/>
            <w:tcBorders>
              <w:bottom w:val="single" w:sz="4" w:space="0" w:color="auto"/>
            </w:tcBorders>
            <w:shd w:val="clear" w:color="auto" w:fill="auto"/>
            <w:noWrap/>
            <w:vAlign w:val="center"/>
          </w:tcPr>
          <w:p w14:paraId="335A1227" w14:textId="77777777" w:rsidR="002605B1" w:rsidRPr="00905B53" w:rsidRDefault="002605B1" w:rsidP="00076E07">
            <w:pPr>
              <w:rPr>
                <w:rFonts w:ascii="Times" w:eastAsia="Times New Roman" w:hAnsi="Times" w:cs="Times New Roman"/>
                <w:sz w:val="22"/>
                <w:szCs w:val="22"/>
              </w:rPr>
            </w:pPr>
          </w:p>
        </w:tc>
        <w:tc>
          <w:tcPr>
            <w:tcW w:w="992" w:type="dxa"/>
            <w:tcBorders>
              <w:bottom w:val="single" w:sz="4" w:space="0" w:color="auto"/>
            </w:tcBorders>
            <w:shd w:val="clear" w:color="auto" w:fill="auto"/>
            <w:noWrap/>
            <w:vAlign w:val="center"/>
          </w:tcPr>
          <w:p w14:paraId="21773E2F" w14:textId="77777777" w:rsidR="002605B1" w:rsidRPr="00905B53" w:rsidRDefault="002605B1"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769946A5" w14:textId="77777777" w:rsidR="002605B1" w:rsidRPr="00905B53" w:rsidRDefault="002605B1" w:rsidP="00076E07">
            <w:pPr>
              <w:jc w:val="right"/>
              <w:rPr>
                <w:rFonts w:ascii="Times" w:eastAsia="Times New Roman" w:hAnsi="Times" w:cs="Times New Roman"/>
                <w:sz w:val="22"/>
                <w:szCs w:val="22"/>
              </w:rPr>
            </w:pPr>
          </w:p>
        </w:tc>
        <w:tc>
          <w:tcPr>
            <w:tcW w:w="850" w:type="dxa"/>
            <w:tcBorders>
              <w:bottom w:val="single" w:sz="4" w:space="0" w:color="auto"/>
            </w:tcBorders>
            <w:shd w:val="clear" w:color="auto" w:fill="auto"/>
            <w:noWrap/>
            <w:vAlign w:val="center"/>
          </w:tcPr>
          <w:p w14:paraId="71382345" w14:textId="77777777" w:rsidR="002605B1" w:rsidRPr="00905B53" w:rsidRDefault="002605B1" w:rsidP="00076E07">
            <w:pPr>
              <w:jc w:val="right"/>
              <w:rPr>
                <w:rFonts w:ascii="Times" w:eastAsia="Times New Roman" w:hAnsi="Times" w:cs="Times New Roman"/>
                <w:sz w:val="22"/>
                <w:szCs w:val="22"/>
              </w:rPr>
            </w:pPr>
          </w:p>
        </w:tc>
        <w:tc>
          <w:tcPr>
            <w:tcW w:w="1559" w:type="dxa"/>
            <w:tcBorders>
              <w:bottom w:val="single" w:sz="4" w:space="0" w:color="auto"/>
            </w:tcBorders>
            <w:shd w:val="clear" w:color="auto" w:fill="auto"/>
            <w:noWrap/>
            <w:vAlign w:val="center"/>
          </w:tcPr>
          <w:p w14:paraId="11AE0DAC" w14:textId="77777777" w:rsidR="002605B1" w:rsidRPr="00905B53" w:rsidRDefault="002605B1"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5D4F3FD9" w14:textId="77777777" w:rsidR="002605B1" w:rsidRPr="00905B53" w:rsidRDefault="002605B1" w:rsidP="00076E07">
            <w:pPr>
              <w:jc w:val="right"/>
              <w:rPr>
                <w:rFonts w:ascii="Times" w:eastAsia="Times New Roman" w:hAnsi="Times" w:cs="Times New Roman"/>
                <w:sz w:val="22"/>
                <w:szCs w:val="22"/>
              </w:rPr>
            </w:pPr>
          </w:p>
        </w:tc>
      </w:tr>
      <w:tr w:rsidR="00E829F9" w:rsidRPr="00DF65F7" w14:paraId="4FC9C65C" w14:textId="77777777" w:rsidTr="004F76E7">
        <w:trPr>
          <w:trHeight w:val="240"/>
        </w:trPr>
        <w:tc>
          <w:tcPr>
            <w:tcW w:w="2992" w:type="dxa"/>
            <w:tcBorders>
              <w:top w:val="single" w:sz="4" w:space="0" w:color="auto"/>
              <w:bottom w:val="single" w:sz="4" w:space="0" w:color="auto"/>
            </w:tcBorders>
            <w:shd w:val="clear" w:color="auto" w:fill="auto"/>
            <w:noWrap/>
            <w:vAlign w:val="center"/>
            <w:hideMark/>
          </w:tcPr>
          <w:p w14:paraId="7C7C5337" w14:textId="2CD97325"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Modalités</w:t>
            </w:r>
          </w:p>
        </w:tc>
        <w:tc>
          <w:tcPr>
            <w:tcW w:w="992" w:type="dxa"/>
            <w:tcBorders>
              <w:top w:val="single" w:sz="4" w:space="0" w:color="auto"/>
              <w:bottom w:val="single" w:sz="4" w:space="0" w:color="auto"/>
            </w:tcBorders>
            <w:shd w:val="clear" w:color="auto" w:fill="F2F2F2" w:themeFill="background1" w:themeFillShade="F2"/>
            <w:noWrap/>
            <w:vAlign w:val="center"/>
            <w:hideMark/>
          </w:tcPr>
          <w:p w14:paraId="48914D48" w14:textId="34F16B2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Cla/Mod</w:t>
            </w:r>
          </w:p>
        </w:tc>
        <w:tc>
          <w:tcPr>
            <w:tcW w:w="993" w:type="dxa"/>
            <w:tcBorders>
              <w:top w:val="single" w:sz="4" w:space="0" w:color="auto"/>
              <w:bottom w:val="single" w:sz="4" w:space="0" w:color="auto"/>
            </w:tcBorders>
            <w:shd w:val="clear" w:color="auto" w:fill="auto"/>
            <w:noWrap/>
            <w:vAlign w:val="center"/>
            <w:hideMark/>
          </w:tcPr>
          <w:p w14:paraId="094E9701" w14:textId="7474F881"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Mod/Cla</w:t>
            </w:r>
          </w:p>
        </w:tc>
        <w:tc>
          <w:tcPr>
            <w:tcW w:w="850" w:type="dxa"/>
            <w:tcBorders>
              <w:top w:val="single" w:sz="4" w:space="0" w:color="auto"/>
              <w:bottom w:val="single" w:sz="4" w:space="0" w:color="auto"/>
            </w:tcBorders>
            <w:shd w:val="clear" w:color="auto" w:fill="F2F2F2" w:themeFill="background1" w:themeFillShade="F2"/>
            <w:noWrap/>
            <w:vAlign w:val="center"/>
            <w:hideMark/>
          </w:tcPr>
          <w:p w14:paraId="2703BEA8" w14:textId="15CB11F5"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Global</w:t>
            </w:r>
          </w:p>
        </w:tc>
        <w:tc>
          <w:tcPr>
            <w:tcW w:w="1559" w:type="dxa"/>
            <w:tcBorders>
              <w:top w:val="single" w:sz="4" w:space="0" w:color="auto"/>
              <w:bottom w:val="single" w:sz="4" w:space="0" w:color="auto"/>
            </w:tcBorders>
            <w:shd w:val="clear" w:color="auto" w:fill="auto"/>
            <w:noWrap/>
            <w:vAlign w:val="center"/>
            <w:hideMark/>
          </w:tcPr>
          <w:p w14:paraId="55B5FCD6" w14:textId="09BAB0A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p.value</w:t>
            </w:r>
          </w:p>
        </w:tc>
        <w:tc>
          <w:tcPr>
            <w:tcW w:w="993" w:type="dxa"/>
            <w:tcBorders>
              <w:top w:val="single" w:sz="4" w:space="0" w:color="auto"/>
              <w:bottom w:val="single" w:sz="4" w:space="0" w:color="auto"/>
            </w:tcBorders>
            <w:shd w:val="clear" w:color="auto" w:fill="F2F2F2" w:themeFill="background1" w:themeFillShade="F2"/>
            <w:noWrap/>
            <w:vAlign w:val="center"/>
            <w:hideMark/>
          </w:tcPr>
          <w:p w14:paraId="41B1745C" w14:textId="311349D5"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v.test</w:t>
            </w:r>
          </w:p>
        </w:tc>
      </w:tr>
      <w:tr w:rsidR="00E829F9" w:rsidRPr="00DF65F7" w14:paraId="01C4D7A5" w14:textId="77777777" w:rsidTr="004F76E7">
        <w:trPr>
          <w:trHeight w:val="280"/>
        </w:trPr>
        <w:tc>
          <w:tcPr>
            <w:tcW w:w="2992" w:type="dxa"/>
            <w:tcBorders>
              <w:top w:val="single" w:sz="4" w:space="0" w:color="auto"/>
            </w:tcBorders>
            <w:shd w:val="clear" w:color="auto" w:fill="auto"/>
            <w:noWrap/>
            <w:vAlign w:val="center"/>
            <w:hideMark/>
          </w:tcPr>
          <w:p w14:paraId="0ACBA891" w14:textId="5BB4371C"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Skills.1=Skills.1_+</w:t>
            </w:r>
          </w:p>
        </w:tc>
        <w:tc>
          <w:tcPr>
            <w:tcW w:w="992" w:type="dxa"/>
            <w:tcBorders>
              <w:top w:val="single" w:sz="4" w:space="0" w:color="auto"/>
            </w:tcBorders>
            <w:shd w:val="clear" w:color="auto" w:fill="F2F2F2" w:themeFill="background1" w:themeFillShade="F2"/>
            <w:noWrap/>
            <w:vAlign w:val="center"/>
            <w:hideMark/>
          </w:tcPr>
          <w:p w14:paraId="420E80CB" w14:textId="0F7CA01E"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45,92</w:t>
            </w:r>
          </w:p>
        </w:tc>
        <w:tc>
          <w:tcPr>
            <w:tcW w:w="993" w:type="dxa"/>
            <w:tcBorders>
              <w:top w:val="single" w:sz="4" w:space="0" w:color="auto"/>
            </w:tcBorders>
            <w:shd w:val="clear" w:color="auto" w:fill="auto"/>
            <w:noWrap/>
            <w:vAlign w:val="center"/>
            <w:hideMark/>
          </w:tcPr>
          <w:p w14:paraId="416FB57A" w14:textId="08B19F3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55,33</w:t>
            </w:r>
          </w:p>
        </w:tc>
        <w:tc>
          <w:tcPr>
            <w:tcW w:w="850" w:type="dxa"/>
            <w:tcBorders>
              <w:top w:val="single" w:sz="4" w:space="0" w:color="auto"/>
            </w:tcBorders>
            <w:shd w:val="clear" w:color="auto" w:fill="F2F2F2" w:themeFill="background1" w:themeFillShade="F2"/>
            <w:noWrap/>
            <w:vAlign w:val="center"/>
            <w:hideMark/>
          </w:tcPr>
          <w:p w14:paraId="7591D8F7" w14:textId="0A9F4677"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17,02</w:t>
            </w:r>
          </w:p>
        </w:tc>
        <w:tc>
          <w:tcPr>
            <w:tcW w:w="1559" w:type="dxa"/>
            <w:tcBorders>
              <w:top w:val="single" w:sz="4" w:space="0" w:color="auto"/>
            </w:tcBorders>
            <w:shd w:val="clear" w:color="auto" w:fill="auto"/>
            <w:noWrap/>
            <w:vAlign w:val="center"/>
            <w:hideMark/>
          </w:tcPr>
          <w:p w14:paraId="773D7F27" w14:textId="25B2695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3.368178e-51</w:t>
            </w:r>
          </w:p>
        </w:tc>
        <w:tc>
          <w:tcPr>
            <w:tcW w:w="993" w:type="dxa"/>
            <w:tcBorders>
              <w:top w:val="single" w:sz="4" w:space="0" w:color="auto"/>
            </w:tcBorders>
            <w:shd w:val="clear" w:color="auto" w:fill="F2F2F2" w:themeFill="background1" w:themeFillShade="F2"/>
            <w:noWrap/>
            <w:vAlign w:val="center"/>
            <w:hideMark/>
          </w:tcPr>
          <w:p w14:paraId="0D43EC17" w14:textId="7DF72EA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15,05</w:t>
            </w:r>
          </w:p>
        </w:tc>
      </w:tr>
      <w:tr w:rsidR="00E829F9" w:rsidRPr="00DF65F7" w14:paraId="5AD5D79E" w14:textId="77777777" w:rsidTr="004F76E7">
        <w:trPr>
          <w:trHeight w:val="240"/>
        </w:trPr>
        <w:tc>
          <w:tcPr>
            <w:tcW w:w="2992" w:type="dxa"/>
            <w:shd w:val="clear" w:color="auto" w:fill="auto"/>
            <w:noWrap/>
            <w:vAlign w:val="center"/>
            <w:hideMark/>
          </w:tcPr>
          <w:p w14:paraId="77918BA3" w14:textId="603F8F52"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Skills.2=Skills.2_+</w:t>
            </w:r>
          </w:p>
        </w:tc>
        <w:tc>
          <w:tcPr>
            <w:tcW w:w="992" w:type="dxa"/>
            <w:shd w:val="clear" w:color="auto" w:fill="F2F2F2" w:themeFill="background1" w:themeFillShade="F2"/>
            <w:noWrap/>
            <w:vAlign w:val="center"/>
            <w:hideMark/>
          </w:tcPr>
          <w:p w14:paraId="25A6DCFC" w14:textId="62C9D86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53,73</w:t>
            </w:r>
          </w:p>
        </w:tc>
        <w:tc>
          <w:tcPr>
            <w:tcW w:w="993" w:type="dxa"/>
            <w:shd w:val="clear" w:color="auto" w:fill="auto"/>
            <w:noWrap/>
            <w:vAlign w:val="center"/>
            <w:hideMark/>
          </w:tcPr>
          <w:p w14:paraId="0D788831" w14:textId="7F1B879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56,15</w:t>
            </w:r>
          </w:p>
        </w:tc>
        <w:tc>
          <w:tcPr>
            <w:tcW w:w="850" w:type="dxa"/>
            <w:shd w:val="clear" w:color="auto" w:fill="F2F2F2" w:themeFill="background1" w:themeFillShade="F2"/>
            <w:noWrap/>
            <w:vAlign w:val="center"/>
            <w:hideMark/>
          </w:tcPr>
          <w:p w14:paraId="640D6EB4" w14:textId="23DF121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14,92</w:t>
            </w:r>
          </w:p>
        </w:tc>
        <w:tc>
          <w:tcPr>
            <w:tcW w:w="1559" w:type="dxa"/>
            <w:shd w:val="clear" w:color="auto" w:fill="auto"/>
            <w:noWrap/>
            <w:vAlign w:val="center"/>
            <w:hideMark/>
          </w:tcPr>
          <w:p w14:paraId="725CE45A" w14:textId="11EAFAD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1.150221e-63</w:t>
            </w:r>
          </w:p>
        </w:tc>
        <w:tc>
          <w:tcPr>
            <w:tcW w:w="993" w:type="dxa"/>
            <w:shd w:val="clear" w:color="auto" w:fill="F2F2F2" w:themeFill="background1" w:themeFillShade="F2"/>
            <w:noWrap/>
            <w:vAlign w:val="center"/>
            <w:hideMark/>
          </w:tcPr>
          <w:p w14:paraId="70B13F49" w14:textId="1C1AE93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16,84</w:t>
            </w:r>
          </w:p>
        </w:tc>
      </w:tr>
      <w:tr w:rsidR="00E829F9" w:rsidRPr="00DF65F7" w14:paraId="73273CD4" w14:textId="77777777" w:rsidTr="004F76E7">
        <w:trPr>
          <w:trHeight w:val="240"/>
        </w:trPr>
        <w:tc>
          <w:tcPr>
            <w:tcW w:w="2992" w:type="dxa"/>
            <w:shd w:val="clear" w:color="auto" w:fill="auto"/>
            <w:noWrap/>
            <w:vAlign w:val="center"/>
            <w:hideMark/>
          </w:tcPr>
          <w:p w14:paraId="58BDAB3A" w14:textId="37AA9A75"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Skills.3=Skills.3_+</w:t>
            </w:r>
          </w:p>
        </w:tc>
        <w:tc>
          <w:tcPr>
            <w:tcW w:w="992" w:type="dxa"/>
            <w:shd w:val="clear" w:color="auto" w:fill="F2F2F2" w:themeFill="background1" w:themeFillShade="F2"/>
            <w:noWrap/>
            <w:vAlign w:val="center"/>
            <w:hideMark/>
          </w:tcPr>
          <w:p w14:paraId="7F5EC04F" w14:textId="0482DA98"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51,85</w:t>
            </w:r>
          </w:p>
        </w:tc>
        <w:tc>
          <w:tcPr>
            <w:tcW w:w="993" w:type="dxa"/>
            <w:shd w:val="clear" w:color="auto" w:fill="auto"/>
            <w:noWrap/>
            <w:vAlign w:val="center"/>
            <w:hideMark/>
          </w:tcPr>
          <w:p w14:paraId="71049AA5" w14:textId="0914E07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45,9</w:t>
            </w:r>
          </w:p>
        </w:tc>
        <w:tc>
          <w:tcPr>
            <w:tcW w:w="850" w:type="dxa"/>
            <w:shd w:val="clear" w:color="auto" w:fill="F2F2F2" w:themeFill="background1" w:themeFillShade="F2"/>
            <w:noWrap/>
            <w:vAlign w:val="center"/>
            <w:hideMark/>
          </w:tcPr>
          <w:p w14:paraId="58ADA733" w14:textId="369853A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12,64</w:t>
            </w:r>
          </w:p>
        </w:tc>
        <w:tc>
          <w:tcPr>
            <w:tcW w:w="1559" w:type="dxa"/>
            <w:shd w:val="clear" w:color="auto" w:fill="auto"/>
            <w:noWrap/>
            <w:vAlign w:val="center"/>
            <w:hideMark/>
          </w:tcPr>
          <w:p w14:paraId="18F421BA" w14:textId="3616DE8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2.419489e-47</w:t>
            </w:r>
          </w:p>
        </w:tc>
        <w:tc>
          <w:tcPr>
            <w:tcW w:w="993" w:type="dxa"/>
            <w:shd w:val="clear" w:color="auto" w:fill="F2F2F2" w:themeFill="background1" w:themeFillShade="F2"/>
            <w:noWrap/>
            <w:vAlign w:val="center"/>
            <w:hideMark/>
          </w:tcPr>
          <w:p w14:paraId="68BE9A02" w14:textId="7645A7E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14,45</w:t>
            </w:r>
          </w:p>
        </w:tc>
      </w:tr>
      <w:tr w:rsidR="00E829F9" w:rsidRPr="00DF65F7" w14:paraId="58A964E5" w14:textId="77777777" w:rsidTr="004F76E7">
        <w:trPr>
          <w:trHeight w:val="240"/>
        </w:trPr>
        <w:tc>
          <w:tcPr>
            <w:tcW w:w="2992" w:type="dxa"/>
            <w:shd w:val="clear" w:color="auto" w:fill="auto"/>
            <w:noWrap/>
            <w:vAlign w:val="center"/>
            <w:hideMark/>
          </w:tcPr>
          <w:p w14:paraId="435585C1" w14:textId="64E2CE20"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Skills.4=Skills.4_+</w:t>
            </w:r>
          </w:p>
        </w:tc>
        <w:tc>
          <w:tcPr>
            <w:tcW w:w="992" w:type="dxa"/>
            <w:shd w:val="clear" w:color="auto" w:fill="F2F2F2" w:themeFill="background1" w:themeFillShade="F2"/>
            <w:noWrap/>
            <w:vAlign w:val="center"/>
            <w:hideMark/>
          </w:tcPr>
          <w:p w14:paraId="42F916F4" w14:textId="6E063E2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52,97</w:t>
            </w:r>
          </w:p>
        </w:tc>
        <w:tc>
          <w:tcPr>
            <w:tcW w:w="993" w:type="dxa"/>
            <w:shd w:val="clear" w:color="auto" w:fill="auto"/>
            <w:noWrap/>
            <w:vAlign w:val="center"/>
            <w:hideMark/>
          </w:tcPr>
          <w:p w14:paraId="68F2604F" w14:textId="0769844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47,54</w:t>
            </w:r>
          </w:p>
        </w:tc>
        <w:tc>
          <w:tcPr>
            <w:tcW w:w="850" w:type="dxa"/>
            <w:shd w:val="clear" w:color="auto" w:fill="F2F2F2" w:themeFill="background1" w:themeFillShade="F2"/>
            <w:noWrap/>
            <w:vAlign w:val="center"/>
            <w:hideMark/>
          </w:tcPr>
          <w:p w14:paraId="3565B674" w14:textId="0D5B107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12,81</w:t>
            </w:r>
          </w:p>
        </w:tc>
        <w:tc>
          <w:tcPr>
            <w:tcW w:w="1559" w:type="dxa"/>
            <w:shd w:val="clear" w:color="auto" w:fill="auto"/>
            <w:noWrap/>
            <w:vAlign w:val="center"/>
            <w:hideMark/>
          </w:tcPr>
          <w:p w14:paraId="1A154E5E" w14:textId="0B0E115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9.598288e-51</w:t>
            </w:r>
          </w:p>
        </w:tc>
        <w:tc>
          <w:tcPr>
            <w:tcW w:w="993" w:type="dxa"/>
            <w:shd w:val="clear" w:color="auto" w:fill="F2F2F2" w:themeFill="background1" w:themeFillShade="F2"/>
            <w:noWrap/>
            <w:vAlign w:val="center"/>
            <w:hideMark/>
          </w:tcPr>
          <w:p w14:paraId="3E6C37E7" w14:textId="72834EF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14,98</w:t>
            </w:r>
          </w:p>
        </w:tc>
      </w:tr>
      <w:tr w:rsidR="00E829F9" w:rsidRPr="00DF65F7" w14:paraId="1EEC7E8C" w14:textId="77777777" w:rsidTr="004F76E7">
        <w:trPr>
          <w:trHeight w:val="240"/>
        </w:trPr>
        <w:tc>
          <w:tcPr>
            <w:tcW w:w="2992" w:type="dxa"/>
            <w:shd w:val="clear" w:color="auto" w:fill="auto"/>
            <w:noWrap/>
            <w:vAlign w:val="center"/>
            <w:hideMark/>
          </w:tcPr>
          <w:p w14:paraId="75908612" w14:textId="5492A71D"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Skills.5=Skills.5_+</w:t>
            </w:r>
          </w:p>
        </w:tc>
        <w:tc>
          <w:tcPr>
            <w:tcW w:w="992" w:type="dxa"/>
            <w:shd w:val="clear" w:color="auto" w:fill="F2F2F2" w:themeFill="background1" w:themeFillShade="F2"/>
            <w:noWrap/>
            <w:vAlign w:val="center"/>
            <w:hideMark/>
          </w:tcPr>
          <w:p w14:paraId="44745B6C" w14:textId="45DFBEE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36,47</w:t>
            </w:r>
          </w:p>
        </w:tc>
        <w:tc>
          <w:tcPr>
            <w:tcW w:w="993" w:type="dxa"/>
            <w:shd w:val="clear" w:color="auto" w:fill="auto"/>
            <w:noWrap/>
            <w:vAlign w:val="center"/>
            <w:hideMark/>
          </w:tcPr>
          <w:p w14:paraId="3EE413E1" w14:textId="4C8FCE88"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63,53</w:t>
            </w:r>
          </w:p>
        </w:tc>
        <w:tc>
          <w:tcPr>
            <w:tcW w:w="850" w:type="dxa"/>
            <w:shd w:val="clear" w:color="auto" w:fill="F2F2F2" w:themeFill="background1" w:themeFillShade="F2"/>
            <w:noWrap/>
            <w:vAlign w:val="center"/>
            <w:hideMark/>
          </w:tcPr>
          <w:p w14:paraId="4EDB69D1" w14:textId="5E3457B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24,87</w:t>
            </w:r>
          </w:p>
        </w:tc>
        <w:tc>
          <w:tcPr>
            <w:tcW w:w="1559" w:type="dxa"/>
            <w:shd w:val="clear" w:color="auto" w:fill="auto"/>
            <w:noWrap/>
            <w:vAlign w:val="center"/>
            <w:hideMark/>
          </w:tcPr>
          <w:p w14:paraId="527750EA" w14:textId="6A8B0D0E"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1.509536e-44</w:t>
            </w:r>
          </w:p>
        </w:tc>
        <w:tc>
          <w:tcPr>
            <w:tcW w:w="993" w:type="dxa"/>
            <w:shd w:val="clear" w:color="auto" w:fill="F2F2F2" w:themeFill="background1" w:themeFillShade="F2"/>
            <w:noWrap/>
            <w:vAlign w:val="center"/>
            <w:hideMark/>
          </w:tcPr>
          <w:p w14:paraId="4668009E" w14:textId="2CB4B93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w:t>
            </w:r>
          </w:p>
        </w:tc>
      </w:tr>
      <w:tr w:rsidR="00E829F9" w:rsidRPr="00DF65F7" w14:paraId="481994B3" w14:textId="77777777" w:rsidTr="004F76E7">
        <w:trPr>
          <w:trHeight w:val="280"/>
        </w:trPr>
        <w:tc>
          <w:tcPr>
            <w:tcW w:w="2992" w:type="dxa"/>
            <w:shd w:val="clear" w:color="auto" w:fill="auto"/>
            <w:noWrap/>
            <w:vAlign w:val="center"/>
            <w:hideMark/>
          </w:tcPr>
          <w:p w14:paraId="71BF8FD5" w14:textId="2CDA5A4A"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Skills.6=Skills.6_+</w:t>
            </w:r>
          </w:p>
        </w:tc>
        <w:tc>
          <w:tcPr>
            <w:tcW w:w="992" w:type="dxa"/>
            <w:shd w:val="clear" w:color="auto" w:fill="F2F2F2" w:themeFill="background1" w:themeFillShade="F2"/>
            <w:noWrap/>
            <w:vAlign w:val="center"/>
            <w:hideMark/>
          </w:tcPr>
          <w:p w14:paraId="5CFDC973" w14:textId="123526B1"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34,29</w:t>
            </w:r>
          </w:p>
        </w:tc>
        <w:tc>
          <w:tcPr>
            <w:tcW w:w="993" w:type="dxa"/>
            <w:shd w:val="clear" w:color="auto" w:fill="auto"/>
            <w:noWrap/>
            <w:vAlign w:val="center"/>
            <w:hideMark/>
          </w:tcPr>
          <w:p w14:paraId="0F263059" w14:textId="307D8E6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68,85</w:t>
            </w:r>
          </w:p>
        </w:tc>
        <w:tc>
          <w:tcPr>
            <w:tcW w:w="850" w:type="dxa"/>
            <w:shd w:val="clear" w:color="auto" w:fill="F2F2F2" w:themeFill="background1" w:themeFillShade="F2"/>
            <w:noWrap/>
            <w:vAlign w:val="center"/>
            <w:hideMark/>
          </w:tcPr>
          <w:p w14:paraId="47198B91" w14:textId="34E6CD9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28,67</w:t>
            </w:r>
          </w:p>
        </w:tc>
        <w:tc>
          <w:tcPr>
            <w:tcW w:w="1559" w:type="dxa"/>
            <w:shd w:val="clear" w:color="auto" w:fill="auto"/>
            <w:noWrap/>
            <w:vAlign w:val="center"/>
            <w:hideMark/>
          </w:tcPr>
          <w:p w14:paraId="3A0C0D39" w14:textId="141728A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1.014506e-45</w:t>
            </w:r>
          </w:p>
        </w:tc>
        <w:tc>
          <w:tcPr>
            <w:tcW w:w="993" w:type="dxa"/>
            <w:shd w:val="clear" w:color="auto" w:fill="F2F2F2" w:themeFill="background1" w:themeFillShade="F2"/>
            <w:noWrap/>
            <w:vAlign w:val="center"/>
            <w:hideMark/>
          </w:tcPr>
          <w:p w14:paraId="7B640B7C" w14:textId="5667725A"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14,19</w:t>
            </w:r>
          </w:p>
        </w:tc>
      </w:tr>
      <w:tr w:rsidR="00E829F9" w:rsidRPr="00DF65F7" w14:paraId="22C8B822" w14:textId="77777777" w:rsidTr="004F76E7">
        <w:trPr>
          <w:trHeight w:val="240"/>
        </w:trPr>
        <w:tc>
          <w:tcPr>
            <w:tcW w:w="2992" w:type="dxa"/>
            <w:shd w:val="clear" w:color="auto" w:fill="auto"/>
            <w:noWrap/>
            <w:vAlign w:val="center"/>
            <w:hideMark/>
          </w:tcPr>
          <w:p w14:paraId="186A6C39" w14:textId="219C90A6"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Skills.7=Skills.7_+</w:t>
            </w:r>
          </w:p>
        </w:tc>
        <w:tc>
          <w:tcPr>
            <w:tcW w:w="992" w:type="dxa"/>
            <w:shd w:val="clear" w:color="auto" w:fill="F2F2F2" w:themeFill="background1" w:themeFillShade="F2"/>
            <w:noWrap/>
            <w:vAlign w:val="center"/>
            <w:hideMark/>
          </w:tcPr>
          <w:p w14:paraId="45C68E57" w14:textId="79CE541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28,12</w:t>
            </w:r>
          </w:p>
        </w:tc>
        <w:tc>
          <w:tcPr>
            <w:tcW w:w="993" w:type="dxa"/>
            <w:shd w:val="clear" w:color="auto" w:fill="auto"/>
            <w:noWrap/>
            <w:vAlign w:val="center"/>
            <w:hideMark/>
          </w:tcPr>
          <w:p w14:paraId="6D4F6BF4" w14:textId="584C958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65,57</w:t>
            </w:r>
          </w:p>
        </w:tc>
        <w:tc>
          <w:tcPr>
            <w:tcW w:w="850" w:type="dxa"/>
            <w:shd w:val="clear" w:color="auto" w:fill="F2F2F2" w:themeFill="background1" w:themeFillShade="F2"/>
            <w:noWrap/>
            <w:vAlign w:val="center"/>
            <w:hideMark/>
          </w:tcPr>
          <w:p w14:paraId="1AED735E" w14:textId="08FF782E"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33,29</w:t>
            </w:r>
          </w:p>
        </w:tc>
        <w:tc>
          <w:tcPr>
            <w:tcW w:w="1559" w:type="dxa"/>
            <w:shd w:val="clear" w:color="auto" w:fill="auto"/>
            <w:noWrap/>
            <w:vAlign w:val="center"/>
            <w:hideMark/>
          </w:tcPr>
          <w:p w14:paraId="226F9D37" w14:textId="0EF2277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5.351031e-29</w:t>
            </w:r>
          </w:p>
        </w:tc>
        <w:tc>
          <w:tcPr>
            <w:tcW w:w="993" w:type="dxa"/>
            <w:shd w:val="clear" w:color="auto" w:fill="F2F2F2" w:themeFill="background1" w:themeFillShade="F2"/>
            <w:noWrap/>
            <w:vAlign w:val="center"/>
            <w:hideMark/>
          </w:tcPr>
          <w:p w14:paraId="2EEF0612" w14:textId="26B1DECA"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11</w:t>
            </w:r>
          </w:p>
        </w:tc>
      </w:tr>
      <w:tr w:rsidR="00E829F9" w:rsidRPr="00DF65F7" w14:paraId="139522AC" w14:textId="77777777" w:rsidTr="004F76E7">
        <w:trPr>
          <w:trHeight w:val="240"/>
        </w:trPr>
        <w:tc>
          <w:tcPr>
            <w:tcW w:w="2992" w:type="dxa"/>
            <w:shd w:val="clear" w:color="auto" w:fill="auto"/>
            <w:noWrap/>
            <w:vAlign w:val="center"/>
            <w:hideMark/>
          </w:tcPr>
          <w:p w14:paraId="094CB0CB" w14:textId="314F16C4"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Skills.8=Skills.8_+</w:t>
            </w:r>
          </w:p>
        </w:tc>
        <w:tc>
          <w:tcPr>
            <w:tcW w:w="992" w:type="dxa"/>
            <w:shd w:val="clear" w:color="auto" w:fill="F2F2F2" w:themeFill="background1" w:themeFillShade="F2"/>
            <w:noWrap/>
            <w:vAlign w:val="center"/>
            <w:hideMark/>
          </w:tcPr>
          <w:p w14:paraId="5E271750" w14:textId="3E885CD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42,9</w:t>
            </w:r>
          </w:p>
        </w:tc>
        <w:tc>
          <w:tcPr>
            <w:tcW w:w="993" w:type="dxa"/>
            <w:shd w:val="clear" w:color="auto" w:fill="auto"/>
            <w:noWrap/>
            <w:vAlign w:val="center"/>
            <w:hideMark/>
          </w:tcPr>
          <w:p w14:paraId="1CB6416A" w14:textId="02DEC4B8"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65,57</w:t>
            </w:r>
          </w:p>
        </w:tc>
        <w:tc>
          <w:tcPr>
            <w:tcW w:w="850" w:type="dxa"/>
            <w:shd w:val="clear" w:color="auto" w:fill="F2F2F2" w:themeFill="background1" w:themeFillShade="F2"/>
            <w:noWrap/>
            <w:vAlign w:val="center"/>
            <w:hideMark/>
          </w:tcPr>
          <w:p w14:paraId="16F841D2" w14:textId="6430CAB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21,83</w:t>
            </w:r>
          </w:p>
        </w:tc>
        <w:tc>
          <w:tcPr>
            <w:tcW w:w="1559" w:type="dxa"/>
            <w:shd w:val="clear" w:color="auto" w:fill="auto"/>
            <w:noWrap/>
            <w:vAlign w:val="center"/>
            <w:hideMark/>
          </w:tcPr>
          <w:p w14:paraId="4D01E59D" w14:textId="354A59A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3.228086e-59</w:t>
            </w:r>
          </w:p>
        </w:tc>
        <w:tc>
          <w:tcPr>
            <w:tcW w:w="993" w:type="dxa"/>
            <w:shd w:val="clear" w:color="auto" w:fill="F2F2F2" w:themeFill="background1" w:themeFillShade="F2"/>
            <w:noWrap/>
            <w:vAlign w:val="center"/>
            <w:hideMark/>
          </w:tcPr>
          <w:p w14:paraId="5CD28715" w14:textId="5843885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16,23</w:t>
            </w:r>
          </w:p>
        </w:tc>
      </w:tr>
      <w:tr w:rsidR="00E829F9" w:rsidRPr="00DF65F7" w14:paraId="1C2C3F6A" w14:textId="77777777" w:rsidTr="004F76E7">
        <w:trPr>
          <w:trHeight w:val="240"/>
        </w:trPr>
        <w:tc>
          <w:tcPr>
            <w:tcW w:w="2992" w:type="dxa"/>
            <w:shd w:val="clear" w:color="auto" w:fill="auto"/>
            <w:noWrap/>
            <w:vAlign w:val="center"/>
            <w:hideMark/>
          </w:tcPr>
          <w:p w14:paraId="5B5FE57E" w14:textId="4336262D"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Skills.10=Skills.10_++</w:t>
            </w:r>
          </w:p>
        </w:tc>
        <w:tc>
          <w:tcPr>
            <w:tcW w:w="992" w:type="dxa"/>
            <w:shd w:val="clear" w:color="auto" w:fill="F2F2F2" w:themeFill="background1" w:themeFillShade="F2"/>
            <w:noWrap/>
            <w:vAlign w:val="center"/>
            <w:hideMark/>
          </w:tcPr>
          <w:p w14:paraId="08F3F7C8" w14:textId="718B05A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11,72</w:t>
            </w:r>
          </w:p>
        </w:tc>
        <w:tc>
          <w:tcPr>
            <w:tcW w:w="993" w:type="dxa"/>
            <w:shd w:val="clear" w:color="auto" w:fill="auto"/>
            <w:noWrap/>
            <w:vAlign w:val="center"/>
            <w:hideMark/>
          </w:tcPr>
          <w:p w14:paraId="12756171" w14:textId="381DEA73"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70,49</w:t>
            </w:r>
          </w:p>
        </w:tc>
        <w:tc>
          <w:tcPr>
            <w:tcW w:w="850" w:type="dxa"/>
            <w:shd w:val="clear" w:color="auto" w:fill="F2F2F2" w:themeFill="background1" w:themeFillShade="F2"/>
            <w:noWrap/>
            <w:vAlign w:val="center"/>
            <w:hideMark/>
          </w:tcPr>
          <w:p w14:paraId="3C27DEDA" w14:textId="2518F4F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85,9</w:t>
            </w:r>
          </w:p>
        </w:tc>
        <w:tc>
          <w:tcPr>
            <w:tcW w:w="1559" w:type="dxa"/>
            <w:shd w:val="clear" w:color="auto" w:fill="auto"/>
            <w:noWrap/>
            <w:vAlign w:val="center"/>
            <w:hideMark/>
          </w:tcPr>
          <w:p w14:paraId="609D30E1" w14:textId="0377B74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8.745682e-12</w:t>
            </w:r>
          </w:p>
        </w:tc>
        <w:tc>
          <w:tcPr>
            <w:tcW w:w="993" w:type="dxa"/>
            <w:shd w:val="clear" w:color="auto" w:fill="F2F2F2" w:themeFill="background1" w:themeFillShade="F2"/>
            <w:noWrap/>
            <w:vAlign w:val="center"/>
            <w:hideMark/>
          </w:tcPr>
          <w:p w14:paraId="0968FFDC" w14:textId="6E081E2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-6,83</w:t>
            </w:r>
          </w:p>
        </w:tc>
      </w:tr>
      <w:tr w:rsidR="00E829F9" w:rsidRPr="00DF65F7" w14:paraId="3A84FD27" w14:textId="77777777" w:rsidTr="004F76E7">
        <w:trPr>
          <w:trHeight w:val="240"/>
        </w:trPr>
        <w:tc>
          <w:tcPr>
            <w:tcW w:w="2992" w:type="dxa"/>
            <w:shd w:val="clear" w:color="auto" w:fill="auto"/>
            <w:noWrap/>
            <w:vAlign w:val="center"/>
            <w:hideMark/>
          </w:tcPr>
          <w:p w14:paraId="68898A97" w14:textId="6F63E53F"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Skills.11=Skills.11_+</w:t>
            </w:r>
          </w:p>
        </w:tc>
        <w:tc>
          <w:tcPr>
            <w:tcW w:w="992" w:type="dxa"/>
            <w:shd w:val="clear" w:color="auto" w:fill="F2F2F2" w:themeFill="background1" w:themeFillShade="F2"/>
            <w:noWrap/>
            <w:vAlign w:val="center"/>
            <w:hideMark/>
          </w:tcPr>
          <w:p w14:paraId="7F96AED3" w14:textId="56214DD3"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53,88</w:t>
            </w:r>
          </w:p>
        </w:tc>
        <w:tc>
          <w:tcPr>
            <w:tcW w:w="993" w:type="dxa"/>
            <w:shd w:val="clear" w:color="auto" w:fill="auto"/>
            <w:noWrap/>
            <w:vAlign w:val="center"/>
            <w:hideMark/>
          </w:tcPr>
          <w:p w14:paraId="52BDCB0A" w14:textId="3F18494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48,36</w:t>
            </w:r>
          </w:p>
        </w:tc>
        <w:tc>
          <w:tcPr>
            <w:tcW w:w="850" w:type="dxa"/>
            <w:shd w:val="clear" w:color="auto" w:fill="F2F2F2" w:themeFill="background1" w:themeFillShade="F2"/>
            <w:noWrap/>
            <w:vAlign w:val="center"/>
            <w:hideMark/>
          </w:tcPr>
          <w:p w14:paraId="5623182C" w14:textId="798EF75A"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12,84</w:t>
            </w:r>
          </w:p>
        </w:tc>
        <w:tc>
          <w:tcPr>
            <w:tcW w:w="1559" w:type="dxa"/>
            <w:shd w:val="clear" w:color="auto" w:fill="auto"/>
            <w:noWrap/>
            <w:vAlign w:val="center"/>
            <w:hideMark/>
          </w:tcPr>
          <w:p w14:paraId="1B632C26" w14:textId="29F9570F"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6.331405e-53</w:t>
            </w:r>
          </w:p>
        </w:tc>
        <w:tc>
          <w:tcPr>
            <w:tcW w:w="993" w:type="dxa"/>
            <w:shd w:val="clear" w:color="auto" w:fill="F2F2F2" w:themeFill="background1" w:themeFillShade="F2"/>
            <w:noWrap/>
            <w:vAlign w:val="center"/>
            <w:hideMark/>
          </w:tcPr>
          <w:p w14:paraId="46A17151" w14:textId="1C33FBA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15,31</w:t>
            </w:r>
          </w:p>
        </w:tc>
      </w:tr>
      <w:tr w:rsidR="00E829F9" w:rsidRPr="00DF65F7" w14:paraId="6B4DCB97" w14:textId="77777777" w:rsidTr="004F76E7">
        <w:trPr>
          <w:trHeight w:val="240"/>
        </w:trPr>
        <w:tc>
          <w:tcPr>
            <w:tcW w:w="2992" w:type="dxa"/>
            <w:shd w:val="clear" w:color="auto" w:fill="auto"/>
            <w:noWrap/>
            <w:vAlign w:val="center"/>
            <w:hideMark/>
          </w:tcPr>
          <w:p w14:paraId="1AF09B02" w14:textId="3F47873D"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Skills.12=Skills.12_+</w:t>
            </w:r>
          </w:p>
        </w:tc>
        <w:tc>
          <w:tcPr>
            <w:tcW w:w="992" w:type="dxa"/>
            <w:shd w:val="clear" w:color="auto" w:fill="F2F2F2" w:themeFill="background1" w:themeFillShade="F2"/>
            <w:noWrap/>
            <w:vAlign w:val="center"/>
            <w:hideMark/>
          </w:tcPr>
          <w:p w14:paraId="1B776D67" w14:textId="6CD71391"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64,08</w:t>
            </w:r>
          </w:p>
        </w:tc>
        <w:tc>
          <w:tcPr>
            <w:tcW w:w="993" w:type="dxa"/>
            <w:shd w:val="clear" w:color="auto" w:fill="auto"/>
            <w:noWrap/>
            <w:vAlign w:val="center"/>
            <w:hideMark/>
          </w:tcPr>
          <w:p w14:paraId="4FACBB72" w14:textId="05E8ED8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54,1</w:t>
            </w:r>
          </w:p>
        </w:tc>
        <w:tc>
          <w:tcPr>
            <w:tcW w:w="850" w:type="dxa"/>
            <w:shd w:val="clear" w:color="auto" w:fill="F2F2F2" w:themeFill="background1" w:themeFillShade="F2"/>
            <w:noWrap/>
            <w:vAlign w:val="center"/>
            <w:hideMark/>
          </w:tcPr>
          <w:p w14:paraId="309FD2A4" w14:textId="61C8F9A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12,05</w:t>
            </w:r>
          </w:p>
        </w:tc>
        <w:tc>
          <w:tcPr>
            <w:tcW w:w="1559" w:type="dxa"/>
            <w:shd w:val="clear" w:color="auto" w:fill="auto"/>
            <w:noWrap/>
            <w:vAlign w:val="center"/>
            <w:hideMark/>
          </w:tcPr>
          <w:p w14:paraId="7E60A954" w14:textId="011CF7EF"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1.510672e-74</w:t>
            </w:r>
          </w:p>
        </w:tc>
        <w:tc>
          <w:tcPr>
            <w:tcW w:w="993" w:type="dxa"/>
            <w:shd w:val="clear" w:color="auto" w:fill="F2F2F2" w:themeFill="background1" w:themeFillShade="F2"/>
            <w:noWrap/>
            <w:vAlign w:val="center"/>
            <w:hideMark/>
          </w:tcPr>
          <w:p w14:paraId="5D4CEDDB" w14:textId="39D9851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18,27</w:t>
            </w:r>
          </w:p>
        </w:tc>
      </w:tr>
      <w:tr w:rsidR="00E829F9" w:rsidRPr="00DF65F7" w14:paraId="669A2234" w14:textId="77777777" w:rsidTr="004F76E7">
        <w:trPr>
          <w:trHeight w:val="280"/>
        </w:trPr>
        <w:tc>
          <w:tcPr>
            <w:tcW w:w="2992" w:type="dxa"/>
            <w:shd w:val="clear" w:color="auto" w:fill="auto"/>
            <w:noWrap/>
            <w:vAlign w:val="center"/>
            <w:hideMark/>
          </w:tcPr>
          <w:p w14:paraId="22884250" w14:textId="39C9C22E"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Skills.13=Skills.13_+</w:t>
            </w:r>
          </w:p>
        </w:tc>
        <w:tc>
          <w:tcPr>
            <w:tcW w:w="992" w:type="dxa"/>
            <w:shd w:val="clear" w:color="auto" w:fill="F2F2F2" w:themeFill="background1" w:themeFillShade="F2"/>
            <w:noWrap/>
            <w:vAlign w:val="center"/>
            <w:hideMark/>
          </w:tcPr>
          <w:p w14:paraId="6064C49D" w14:textId="6FEBF8F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42,28</w:t>
            </w:r>
          </w:p>
        </w:tc>
        <w:tc>
          <w:tcPr>
            <w:tcW w:w="993" w:type="dxa"/>
            <w:shd w:val="clear" w:color="auto" w:fill="auto"/>
            <w:noWrap/>
            <w:vAlign w:val="center"/>
            <w:hideMark/>
          </w:tcPr>
          <w:p w14:paraId="14D794CD" w14:textId="27EC5841"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56,15</w:t>
            </w:r>
          </w:p>
        </w:tc>
        <w:tc>
          <w:tcPr>
            <w:tcW w:w="850" w:type="dxa"/>
            <w:shd w:val="clear" w:color="auto" w:fill="F2F2F2" w:themeFill="background1" w:themeFillShade="F2"/>
            <w:noWrap/>
            <w:vAlign w:val="center"/>
            <w:hideMark/>
          </w:tcPr>
          <w:p w14:paraId="2D74472D" w14:textId="48325EB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18,96</w:t>
            </w:r>
          </w:p>
        </w:tc>
        <w:tc>
          <w:tcPr>
            <w:tcW w:w="1559" w:type="dxa"/>
            <w:shd w:val="clear" w:color="auto" w:fill="auto"/>
            <w:noWrap/>
            <w:vAlign w:val="center"/>
            <w:hideMark/>
          </w:tcPr>
          <w:p w14:paraId="60DB66DB" w14:textId="15C2B35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1.261721e-46</w:t>
            </w:r>
          </w:p>
        </w:tc>
        <w:tc>
          <w:tcPr>
            <w:tcW w:w="993" w:type="dxa"/>
            <w:shd w:val="clear" w:color="auto" w:fill="F2F2F2" w:themeFill="background1" w:themeFillShade="F2"/>
            <w:noWrap/>
            <w:vAlign w:val="center"/>
            <w:hideMark/>
          </w:tcPr>
          <w:p w14:paraId="5C05D3C5" w14:textId="410599B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14,34</w:t>
            </w:r>
          </w:p>
        </w:tc>
      </w:tr>
      <w:tr w:rsidR="00E829F9" w:rsidRPr="00DF65F7" w14:paraId="70446668" w14:textId="77777777" w:rsidTr="004F76E7">
        <w:trPr>
          <w:trHeight w:val="240"/>
        </w:trPr>
        <w:tc>
          <w:tcPr>
            <w:tcW w:w="2992" w:type="dxa"/>
            <w:shd w:val="clear" w:color="auto" w:fill="auto"/>
            <w:noWrap/>
            <w:vAlign w:val="center"/>
            <w:hideMark/>
          </w:tcPr>
          <w:p w14:paraId="421F0579" w14:textId="3916C726"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3B21D1F7" w14:textId="4CB07C5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15,79</w:t>
            </w:r>
          </w:p>
        </w:tc>
        <w:tc>
          <w:tcPr>
            <w:tcW w:w="993" w:type="dxa"/>
            <w:shd w:val="clear" w:color="auto" w:fill="auto"/>
            <w:noWrap/>
            <w:vAlign w:val="center"/>
            <w:hideMark/>
          </w:tcPr>
          <w:p w14:paraId="1B80D6DC" w14:textId="7711E76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80,33</w:t>
            </w:r>
          </w:p>
        </w:tc>
        <w:tc>
          <w:tcPr>
            <w:tcW w:w="850" w:type="dxa"/>
            <w:shd w:val="clear" w:color="auto" w:fill="F2F2F2" w:themeFill="background1" w:themeFillShade="F2"/>
            <w:noWrap/>
            <w:vAlign w:val="center"/>
            <w:hideMark/>
          </w:tcPr>
          <w:p w14:paraId="38BF7F81" w14:textId="5137F27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72,61</w:t>
            </w:r>
          </w:p>
        </w:tc>
        <w:tc>
          <w:tcPr>
            <w:tcW w:w="1559" w:type="dxa"/>
            <w:shd w:val="clear" w:color="auto" w:fill="auto"/>
            <w:noWrap/>
            <w:vAlign w:val="center"/>
            <w:hideMark/>
          </w:tcPr>
          <w:p w14:paraId="258B3994" w14:textId="31F495E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2.851383e-03</w:t>
            </w:r>
          </w:p>
        </w:tc>
        <w:tc>
          <w:tcPr>
            <w:tcW w:w="993" w:type="dxa"/>
            <w:shd w:val="clear" w:color="auto" w:fill="F2F2F2" w:themeFill="background1" w:themeFillShade="F2"/>
            <w:noWrap/>
            <w:vAlign w:val="center"/>
            <w:hideMark/>
          </w:tcPr>
          <w:p w14:paraId="692CA1B4" w14:textId="50ECF90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2,98</w:t>
            </w:r>
          </w:p>
        </w:tc>
      </w:tr>
      <w:tr w:rsidR="00E829F9" w:rsidRPr="00DF65F7" w14:paraId="1657CE72" w14:textId="77777777" w:rsidTr="004F76E7">
        <w:trPr>
          <w:trHeight w:val="240"/>
        </w:trPr>
        <w:tc>
          <w:tcPr>
            <w:tcW w:w="2992" w:type="dxa"/>
            <w:shd w:val="clear" w:color="auto" w:fill="auto"/>
            <w:noWrap/>
            <w:vAlign w:val="center"/>
            <w:hideMark/>
          </w:tcPr>
          <w:p w14:paraId="0B1992D4" w14:textId="5F2BF980"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6F2289FB" w14:textId="33306BC3"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15,15</w:t>
            </w:r>
          </w:p>
        </w:tc>
        <w:tc>
          <w:tcPr>
            <w:tcW w:w="993" w:type="dxa"/>
            <w:shd w:val="clear" w:color="auto" w:fill="auto"/>
            <w:noWrap/>
            <w:vAlign w:val="center"/>
            <w:hideMark/>
          </w:tcPr>
          <w:p w14:paraId="1B146084" w14:textId="7D608EE8"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86,89</w:t>
            </w:r>
          </w:p>
        </w:tc>
        <w:tc>
          <w:tcPr>
            <w:tcW w:w="850" w:type="dxa"/>
            <w:shd w:val="clear" w:color="auto" w:fill="F2F2F2" w:themeFill="background1" w:themeFillShade="F2"/>
            <w:noWrap/>
            <w:vAlign w:val="center"/>
            <w:hideMark/>
          </w:tcPr>
          <w:p w14:paraId="77C76504" w14:textId="3B7118AA"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81,86</w:t>
            </w:r>
          </w:p>
        </w:tc>
        <w:tc>
          <w:tcPr>
            <w:tcW w:w="1559" w:type="dxa"/>
            <w:shd w:val="clear" w:color="auto" w:fill="auto"/>
            <w:noWrap/>
            <w:vAlign w:val="center"/>
            <w:hideMark/>
          </w:tcPr>
          <w:p w14:paraId="377B4C14" w14:textId="38285DCF"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2.437944e-02</w:t>
            </w:r>
          </w:p>
        </w:tc>
        <w:tc>
          <w:tcPr>
            <w:tcW w:w="993" w:type="dxa"/>
            <w:shd w:val="clear" w:color="auto" w:fill="F2F2F2" w:themeFill="background1" w:themeFillShade="F2"/>
            <w:noWrap/>
            <w:vAlign w:val="center"/>
            <w:hideMark/>
          </w:tcPr>
          <w:p w14:paraId="10227E66" w14:textId="459D4BD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2,25</w:t>
            </w:r>
          </w:p>
        </w:tc>
      </w:tr>
      <w:tr w:rsidR="00E829F9" w:rsidRPr="00DF65F7" w14:paraId="7233D189" w14:textId="77777777" w:rsidTr="004F76E7">
        <w:trPr>
          <w:trHeight w:val="240"/>
        </w:trPr>
        <w:tc>
          <w:tcPr>
            <w:tcW w:w="2992" w:type="dxa"/>
            <w:shd w:val="clear" w:color="auto" w:fill="auto"/>
            <w:noWrap/>
            <w:vAlign w:val="center"/>
            <w:hideMark/>
          </w:tcPr>
          <w:p w14:paraId="4197B884" w14:textId="7EEBA89F"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Skills.18=Skills.18_+</w:t>
            </w:r>
          </w:p>
        </w:tc>
        <w:tc>
          <w:tcPr>
            <w:tcW w:w="992" w:type="dxa"/>
            <w:shd w:val="clear" w:color="auto" w:fill="F2F2F2" w:themeFill="background1" w:themeFillShade="F2"/>
            <w:noWrap/>
            <w:vAlign w:val="center"/>
            <w:hideMark/>
          </w:tcPr>
          <w:p w14:paraId="748E7645" w14:textId="6835AD03"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60,18</w:t>
            </w:r>
          </w:p>
        </w:tc>
        <w:tc>
          <w:tcPr>
            <w:tcW w:w="993" w:type="dxa"/>
            <w:shd w:val="clear" w:color="auto" w:fill="auto"/>
            <w:noWrap/>
            <w:vAlign w:val="center"/>
            <w:hideMark/>
          </w:tcPr>
          <w:p w14:paraId="185C1880" w14:textId="6FA93BEE"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55,74</w:t>
            </w:r>
          </w:p>
        </w:tc>
        <w:tc>
          <w:tcPr>
            <w:tcW w:w="850" w:type="dxa"/>
            <w:shd w:val="clear" w:color="auto" w:fill="F2F2F2" w:themeFill="background1" w:themeFillShade="F2"/>
            <w:noWrap/>
            <w:vAlign w:val="center"/>
            <w:hideMark/>
          </w:tcPr>
          <w:p w14:paraId="20249B7A" w14:textId="54C9742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13,22</w:t>
            </w:r>
          </w:p>
        </w:tc>
        <w:tc>
          <w:tcPr>
            <w:tcW w:w="1559" w:type="dxa"/>
            <w:shd w:val="clear" w:color="auto" w:fill="auto"/>
            <w:noWrap/>
            <w:vAlign w:val="center"/>
            <w:hideMark/>
          </w:tcPr>
          <w:p w14:paraId="376D5AE8" w14:textId="1E7056FE"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4.665323e-72</w:t>
            </w:r>
          </w:p>
        </w:tc>
        <w:tc>
          <w:tcPr>
            <w:tcW w:w="993" w:type="dxa"/>
            <w:shd w:val="clear" w:color="auto" w:fill="F2F2F2" w:themeFill="background1" w:themeFillShade="F2"/>
            <w:noWrap/>
            <w:vAlign w:val="center"/>
            <w:hideMark/>
          </w:tcPr>
          <w:p w14:paraId="794549F9" w14:textId="08AAACF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17,95</w:t>
            </w:r>
          </w:p>
        </w:tc>
      </w:tr>
      <w:tr w:rsidR="00E829F9" w:rsidRPr="00DF65F7" w14:paraId="44A7F768" w14:textId="77777777" w:rsidTr="004F76E7">
        <w:trPr>
          <w:trHeight w:val="240"/>
        </w:trPr>
        <w:tc>
          <w:tcPr>
            <w:tcW w:w="2992" w:type="dxa"/>
            <w:shd w:val="clear" w:color="auto" w:fill="auto"/>
            <w:noWrap/>
            <w:vAlign w:val="center"/>
            <w:hideMark/>
          </w:tcPr>
          <w:p w14:paraId="48FA6D2E" w14:textId="1894D232"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Skills.19=Skills.19_+</w:t>
            </w:r>
          </w:p>
        </w:tc>
        <w:tc>
          <w:tcPr>
            <w:tcW w:w="992" w:type="dxa"/>
            <w:shd w:val="clear" w:color="auto" w:fill="F2F2F2" w:themeFill="background1" w:themeFillShade="F2"/>
            <w:noWrap/>
            <w:vAlign w:val="center"/>
            <w:hideMark/>
          </w:tcPr>
          <w:p w14:paraId="4A3B53A7" w14:textId="4E4A4A38"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46,3</w:t>
            </w:r>
          </w:p>
        </w:tc>
        <w:tc>
          <w:tcPr>
            <w:tcW w:w="993" w:type="dxa"/>
            <w:shd w:val="clear" w:color="auto" w:fill="auto"/>
            <w:noWrap/>
            <w:vAlign w:val="center"/>
            <w:hideMark/>
          </w:tcPr>
          <w:p w14:paraId="6105149E" w14:textId="206597B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51,23</w:t>
            </w:r>
          </w:p>
        </w:tc>
        <w:tc>
          <w:tcPr>
            <w:tcW w:w="850" w:type="dxa"/>
            <w:shd w:val="clear" w:color="auto" w:fill="F2F2F2" w:themeFill="background1" w:themeFillShade="F2"/>
            <w:noWrap/>
            <w:vAlign w:val="center"/>
            <w:hideMark/>
          </w:tcPr>
          <w:p w14:paraId="1AF4E145" w14:textId="79F5CC6C"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15,8</w:t>
            </w:r>
          </w:p>
        </w:tc>
        <w:tc>
          <w:tcPr>
            <w:tcW w:w="1559" w:type="dxa"/>
            <w:shd w:val="clear" w:color="auto" w:fill="auto"/>
            <w:noWrap/>
            <w:vAlign w:val="center"/>
            <w:hideMark/>
          </w:tcPr>
          <w:p w14:paraId="3F72CED0" w14:textId="379B55D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7.855774e-47</w:t>
            </w:r>
          </w:p>
        </w:tc>
        <w:tc>
          <w:tcPr>
            <w:tcW w:w="993" w:type="dxa"/>
            <w:shd w:val="clear" w:color="auto" w:fill="F2F2F2" w:themeFill="background1" w:themeFillShade="F2"/>
            <w:noWrap/>
            <w:vAlign w:val="center"/>
            <w:hideMark/>
          </w:tcPr>
          <w:p w14:paraId="3274C4A0" w14:textId="457D645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14,37</w:t>
            </w:r>
          </w:p>
        </w:tc>
      </w:tr>
      <w:tr w:rsidR="00E829F9" w:rsidRPr="00DF65F7" w14:paraId="1425C5AA" w14:textId="77777777" w:rsidTr="004F76E7">
        <w:trPr>
          <w:trHeight w:val="280"/>
        </w:trPr>
        <w:tc>
          <w:tcPr>
            <w:tcW w:w="2992" w:type="dxa"/>
            <w:shd w:val="clear" w:color="auto" w:fill="auto"/>
            <w:noWrap/>
            <w:vAlign w:val="center"/>
            <w:hideMark/>
          </w:tcPr>
          <w:p w14:paraId="7ACB1CFB" w14:textId="20E83472"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Skills.20=Skills.20_+</w:t>
            </w:r>
          </w:p>
        </w:tc>
        <w:tc>
          <w:tcPr>
            <w:tcW w:w="992" w:type="dxa"/>
            <w:shd w:val="clear" w:color="auto" w:fill="F2F2F2" w:themeFill="background1" w:themeFillShade="F2"/>
            <w:noWrap/>
            <w:vAlign w:val="center"/>
            <w:hideMark/>
          </w:tcPr>
          <w:p w14:paraId="5D23BEF8" w14:textId="717C777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62,6</w:t>
            </w:r>
          </w:p>
        </w:tc>
        <w:tc>
          <w:tcPr>
            <w:tcW w:w="993" w:type="dxa"/>
            <w:shd w:val="clear" w:color="auto" w:fill="auto"/>
            <w:noWrap/>
            <w:vAlign w:val="center"/>
            <w:hideMark/>
          </w:tcPr>
          <w:p w14:paraId="3F621E9D" w14:textId="4B813DC0"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63,11</w:t>
            </w:r>
          </w:p>
        </w:tc>
        <w:tc>
          <w:tcPr>
            <w:tcW w:w="850" w:type="dxa"/>
            <w:shd w:val="clear" w:color="auto" w:fill="F2F2F2" w:themeFill="background1" w:themeFillShade="F2"/>
            <w:noWrap/>
            <w:vAlign w:val="center"/>
            <w:hideMark/>
          </w:tcPr>
          <w:p w14:paraId="323D43CE" w14:textId="5CD3F53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14,39</w:t>
            </w:r>
          </w:p>
        </w:tc>
        <w:tc>
          <w:tcPr>
            <w:tcW w:w="1559" w:type="dxa"/>
            <w:shd w:val="clear" w:color="auto" w:fill="auto"/>
            <w:noWrap/>
            <w:vAlign w:val="center"/>
            <w:hideMark/>
          </w:tcPr>
          <w:p w14:paraId="735EF659" w14:textId="4B66F6D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1.386881e-88</w:t>
            </w:r>
          </w:p>
        </w:tc>
        <w:tc>
          <w:tcPr>
            <w:tcW w:w="993" w:type="dxa"/>
            <w:shd w:val="clear" w:color="auto" w:fill="F2F2F2" w:themeFill="background1" w:themeFillShade="F2"/>
            <w:noWrap/>
            <w:vAlign w:val="center"/>
            <w:hideMark/>
          </w:tcPr>
          <w:p w14:paraId="1D1D9D3C" w14:textId="0E4943F7"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19,95</w:t>
            </w:r>
          </w:p>
        </w:tc>
      </w:tr>
      <w:tr w:rsidR="00E829F9" w:rsidRPr="00DF65F7" w14:paraId="7E192559" w14:textId="77777777" w:rsidTr="008F514A">
        <w:trPr>
          <w:trHeight w:val="240"/>
        </w:trPr>
        <w:tc>
          <w:tcPr>
            <w:tcW w:w="2992" w:type="dxa"/>
            <w:shd w:val="clear" w:color="auto" w:fill="auto"/>
            <w:noWrap/>
            <w:vAlign w:val="center"/>
            <w:hideMark/>
          </w:tcPr>
          <w:p w14:paraId="081CCD73" w14:textId="295BECA4"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Skills.21=Skills.21_+</w:t>
            </w:r>
          </w:p>
        </w:tc>
        <w:tc>
          <w:tcPr>
            <w:tcW w:w="992" w:type="dxa"/>
            <w:shd w:val="clear" w:color="auto" w:fill="F2F2F2" w:themeFill="background1" w:themeFillShade="F2"/>
            <w:noWrap/>
            <w:vAlign w:val="center"/>
            <w:hideMark/>
          </w:tcPr>
          <w:p w14:paraId="54025B37" w14:textId="6F0CADE5"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64,96</w:t>
            </w:r>
          </w:p>
        </w:tc>
        <w:tc>
          <w:tcPr>
            <w:tcW w:w="993" w:type="dxa"/>
            <w:shd w:val="clear" w:color="auto" w:fill="auto"/>
            <w:noWrap/>
            <w:vAlign w:val="center"/>
            <w:hideMark/>
          </w:tcPr>
          <w:p w14:paraId="79722DC9" w14:textId="207DDC5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62,3</w:t>
            </w:r>
          </w:p>
        </w:tc>
        <w:tc>
          <w:tcPr>
            <w:tcW w:w="850" w:type="dxa"/>
            <w:shd w:val="clear" w:color="auto" w:fill="F2F2F2" w:themeFill="background1" w:themeFillShade="F2"/>
            <w:noWrap/>
            <w:vAlign w:val="center"/>
            <w:hideMark/>
          </w:tcPr>
          <w:p w14:paraId="2C536BEF" w14:textId="5306B23B"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13,69</w:t>
            </w:r>
          </w:p>
        </w:tc>
        <w:tc>
          <w:tcPr>
            <w:tcW w:w="1559" w:type="dxa"/>
            <w:shd w:val="clear" w:color="auto" w:fill="auto"/>
            <w:noWrap/>
            <w:vAlign w:val="center"/>
            <w:hideMark/>
          </w:tcPr>
          <w:p w14:paraId="176089AB" w14:textId="18AB4C76"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1.110339e-90</w:t>
            </w:r>
          </w:p>
        </w:tc>
        <w:tc>
          <w:tcPr>
            <w:tcW w:w="993" w:type="dxa"/>
            <w:shd w:val="clear" w:color="auto" w:fill="F2F2F2" w:themeFill="background1" w:themeFillShade="F2"/>
            <w:noWrap/>
            <w:vAlign w:val="center"/>
            <w:hideMark/>
          </w:tcPr>
          <w:p w14:paraId="6D8E106D" w14:textId="00C8ED77"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20,19</w:t>
            </w:r>
          </w:p>
        </w:tc>
      </w:tr>
      <w:tr w:rsidR="00E829F9" w:rsidRPr="00DF65F7" w14:paraId="31477FBF" w14:textId="77777777" w:rsidTr="008F514A">
        <w:trPr>
          <w:trHeight w:val="260"/>
        </w:trPr>
        <w:tc>
          <w:tcPr>
            <w:tcW w:w="2992" w:type="dxa"/>
            <w:tcBorders>
              <w:bottom w:val="single" w:sz="4" w:space="0" w:color="auto"/>
            </w:tcBorders>
            <w:shd w:val="clear" w:color="auto" w:fill="auto"/>
            <w:noWrap/>
            <w:vAlign w:val="center"/>
            <w:hideMark/>
          </w:tcPr>
          <w:p w14:paraId="25BABBFF" w14:textId="4427BA11" w:rsidR="00E829F9" w:rsidRPr="00905B53" w:rsidRDefault="00E829F9" w:rsidP="00076E07">
            <w:pPr>
              <w:rPr>
                <w:rFonts w:ascii="Times" w:eastAsia="Times New Roman" w:hAnsi="Times" w:cs="Times New Roman"/>
                <w:sz w:val="22"/>
                <w:szCs w:val="22"/>
              </w:rPr>
            </w:pPr>
            <w:r w:rsidRPr="009E1E7F">
              <w:rPr>
                <w:rFonts w:ascii="Times" w:eastAsia="Times New Roman" w:hAnsi="Times" w:cs="Times New Roman"/>
                <w:sz w:val="22"/>
                <w:szCs w:val="22"/>
              </w:rPr>
              <w:t>aise.internet=A laise</w:t>
            </w:r>
          </w:p>
        </w:tc>
        <w:tc>
          <w:tcPr>
            <w:tcW w:w="992" w:type="dxa"/>
            <w:tcBorders>
              <w:bottom w:val="single" w:sz="4" w:space="0" w:color="auto"/>
            </w:tcBorders>
            <w:shd w:val="clear" w:color="auto" w:fill="F2F2F2" w:themeFill="background1" w:themeFillShade="F2"/>
            <w:noWrap/>
            <w:vAlign w:val="center"/>
            <w:hideMark/>
          </w:tcPr>
          <w:p w14:paraId="07CAF870" w14:textId="560A6619"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20,93</w:t>
            </w:r>
          </w:p>
        </w:tc>
        <w:tc>
          <w:tcPr>
            <w:tcW w:w="993" w:type="dxa"/>
            <w:tcBorders>
              <w:bottom w:val="single" w:sz="4" w:space="0" w:color="auto"/>
            </w:tcBorders>
            <w:shd w:val="clear" w:color="auto" w:fill="auto"/>
            <w:noWrap/>
            <w:vAlign w:val="center"/>
            <w:hideMark/>
          </w:tcPr>
          <w:p w14:paraId="10A98927" w14:textId="3EE2FF04"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77,87</w:t>
            </w:r>
          </w:p>
        </w:tc>
        <w:tc>
          <w:tcPr>
            <w:tcW w:w="850" w:type="dxa"/>
            <w:tcBorders>
              <w:bottom w:val="single" w:sz="4" w:space="0" w:color="auto"/>
            </w:tcBorders>
            <w:shd w:val="clear" w:color="auto" w:fill="F2F2F2" w:themeFill="background1" w:themeFillShade="F2"/>
            <w:noWrap/>
            <w:vAlign w:val="center"/>
            <w:hideMark/>
          </w:tcPr>
          <w:p w14:paraId="52FF53F1" w14:textId="24117DDD"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53,13</w:t>
            </w:r>
          </w:p>
        </w:tc>
        <w:tc>
          <w:tcPr>
            <w:tcW w:w="1559" w:type="dxa"/>
            <w:tcBorders>
              <w:bottom w:val="single" w:sz="4" w:space="0" w:color="auto"/>
            </w:tcBorders>
            <w:shd w:val="clear" w:color="auto" w:fill="auto"/>
            <w:noWrap/>
            <w:vAlign w:val="center"/>
            <w:hideMark/>
          </w:tcPr>
          <w:p w14:paraId="284415ED" w14:textId="46323881"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8.927231e-18</w:t>
            </w:r>
          </w:p>
        </w:tc>
        <w:tc>
          <w:tcPr>
            <w:tcW w:w="993" w:type="dxa"/>
            <w:tcBorders>
              <w:bottom w:val="single" w:sz="4" w:space="0" w:color="auto"/>
            </w:tcBorders>
            <w:shd w:val="clear" w:color="auto" w:fill="F2F2F2" w:themeFill="background1" w:themeFillShade="F2"/>
            <w:noWrap/>
            <w:vAlign w:val="center"/>
            <w:hideMark/>
          </w:tcPr>
          <w:p w14:paraId="5709E29D" w14:textId="337B6FB2" w:rsidR="00E829F9" w:rsidRPr="00905B53" w:rsidRDefault="00E829F9" w:rsidP="00076E07">
            <w:pPr>
              <w:jc w:val="right"/>
              <w:rPr>
                <w:rFonts w:ascii="Times" w:eastAsia="Times New Roman" w:hAnsi="Times" w:cs="Times New Roman"/>
                <w:sz w:val="22"/>
                <w:szCs w:val="22"/>
              </w:rPr>
            </w:pPr>
            <w:r w:rsidRPr="009E1E7F">
              <w:rPr>
                <w:rFonts w:ascii="Times" w:eastAsia="Times New Roman" w:hAnsi="Times" w:cs="Times New Roman"/>
                <w:sz w:val="22"/>
                <w:szCs w:val="22"/>
              </w:rPr>
              <w:t>18</w:t>
            </w:r>
          </w:p>
        </w:tc>
      </w:tr>
    </w:tbl>
    <w:p w14:paraId="68BA8023" w14:textId="77777777" w:rsidR="002605B1" w:rsidRDefault="002605B1" w:rsidP="00076E07">
      <w:pPr>
        <w:spacing w:before="100" w:beforeAutospacing="1" w:after="100" w:afterAutospacing="1"/>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C41540" w14:paraId="1252E624" w14:textId="77777777" w:rsidTr="004F76E7">
        <w:trPr>
          <w:trHeight w:val="626"/>
        </w:trPr>
        <w:tc>
          <w:tcPr>
            <w:tcW w:w="9206" w:type="dxa"/>
            <w:shd w:val="clear" w:color="auto" w:fill="D9D9D9" w:themeFill="background1" w:themeFillShade="D9"/>
            <w:vAlign w:val="center"/>
          </w:tcPr>
          <w:p w14:paraId="5D334109" w14:textId="21C443A1" w:rsidR="00C41540" w:rsidRDefault="00C41540" w:rsidP="00076E07">
            <w:pPr>
              <w:spacing w:before="100" w:beforeAutospacing="1" w:after="100" w:afterAutospacing="1"/>
              <w:rPr>
                <w:rFonts w:ascii="Times" w:hAnsi="Times" w:cs="Times New Roman"/>
              </w:rPr>
            </w:pPr>
            <w:r>
              <w:rPr>
                <w:rFonts w:ascii="Times" w:hAnsi="Times" w:cs="Times New Roman"/>
                <w:b/>
                <w:bCs/>
              </w:rPr>
              <w:t>CLASSE 3</w:t>
            </w:r>
          </w:p>
        </w:tc>
      </w:tr>
    </w:tbl>
    <w:tbl>
      <w:tblPr>
        <w:tblW w:w="8379" w:type="dxa"/>
        <w:tblInd w:w="55" w:type="dxa"/>
        <w:tblLayout w:type="fixed"/>
        <w:tblCellMar>
          <w:left w:w="70" w:type="dxa"/>
          <w:right w:w="70" w:type="dxa"/>
        </w:tblCellMar>
        <w:tblLook w:val="04A0" w:firstRow="1" w:lastRow="0" w:firstColumn="1" w:lastColumn="0" w:noHBand="0" w:noVBand="1"/>
      </w:tblPr>
      <w:tblGrid>
        <w:gridCol w:w="2992"/>
        <w:gridCol w:w="992"/>
        <w:gridCol w:w="993"/>
        <w:gridCol w:w="850"/>
        <w:gridCol w:w="1559"/>
        <w:gridCol w:w="993"/>
      </w:tblGrid>
      <w:tr w:rsidR="00C41540" w:rsidRPr="00DF65F7" w14:paraId="26F47B19" w14:textId="77777777" w:rsidTr="004F76E7">
        <w:trPr>
          <w:trHeight w:val="240"/>
        </w:trPr>
        <w:tc>
          <w:tcPr>
            <w:tcW w:w="2992" w:type="dxa"/>
            <w:tcBorders>
              <w:bottom w:val="single" w:sz="4" w:space="0" w:color="auto"/>
            </w:tcBorders>
            <w:shd w:val="clear" w:color="auto" w:fill="auto"/>
            <w:noWrap/>
            <w:vAlign w:val="center"/>
          </w:tcPr>
          <w:p w14:paraId="1153ADD3" w14:textId="77777777" w:rsidR="00C41540" w:rsidRPr="00905B53" w:rsidRDefault="00C41540" w:rsidP="00076E07">
            <w:pPr>
              <w:rPr>
                <w:rFonts w:ascii="Times" w:eastAsia="Times New Roman" w:hAnsi="Times" w:cs="Times New Roman"/>
                <w:sz w:val="22"/>
                <w:szCs w:val="22"/>
              </w:rPr>
            </w:pPr>
          </w:p>
        </w:tc>
        <w:tc>
          <w:tcPr>
            <w:tcW w:w="992" w:type="dxa"/>
            <w:tcBorders>
              <w:bottom w:val="single" w:sz="4" w:space="0" w:color="auto"/>
            </w:tcBorders>
            <w:shd w:val="clear" w:color="auto" w:fill="auto"/>
            <w:noWrap/>
            <w:vAlign w:val="center"/>
          </w:tcPr>
          <w:p w14:paraId="52403AB6" w14:textId="77777777" w:rsidR="00C41540" w:rsidRPr="00905B53" w:rsidRDefault="00C41540"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051947C4" w14:textId="77777777" w:rsidR="00C41540" w:rsidRPr="00905B53" w:rsidRDefault="00C41540" w:rsidP="00076E07">
            <w:pPr>
              <w:jc w:val="right"/>
              <w:rPr>
                <w:rFonts w:ascii="Times" w:eastAsia="Times New Roman" w:hAnsi="Times" w:cs="Times New Roman"/>
                <w:sz w:val="22"/>
                <w:szCs w:val="22"/>
              </w:rPr>
            </w:pPr>
          </w:p>
        </w:tc>
        <w:tc>
          <w:tcPr>
            <w:tcW w:w="850" w:type="dxa"/>
            <w:tcBorders>
              <w:bottom w:val="single" w:sz="4" w:space="0" w:color="auto"/>
            </w:tcBorders>
            <w:shd w:val="clear" w:color="auto" w:fill="auto"/>
            <w:noWrap/>
            <w:vAlign w:val="center"/>
          </w:tcPr>
          <w:p w14:paraId="35E2D00B" w14:textId="77777777" w:rsidR="00C41540" w:rsidRPr="00905B53" w:rsidRDefault="00C41540" w:rsidP="00076E07">
            <w:pPr>
              <w:jc w:val="right"/>
              <w:rPr>
                <w:rFonts w:ascii="Times" w:eastAsia="Times New Roman" w:hAnsi="Times" w:cs="Times New Roman"/>
                <w:sz w:val="22"/>
                <w:szCs w:val="22"/>
              </w:rPr>
            </w:pPr>
          </w:p>
        </w:tc>
        <w:tc>
          <w:tcPr>
            <w:tcW w:w="1559" w:type="dxa"/>
            <w:tcBorders>
              <w:bottom w:val="single" w:sz="4" w:space="0" w:color="auto"/>
            </w:tcBorders>
            <w:shd w:val="clear" w:color="auto" w:fill="auto"/>
            <w:noWrap/>
            <w:vAlign w:val="center"/>
          </w:tcPr>
          <w:p w14:paraId="5954056B" w14:textId="77777777" w:rsidR="00C41540" w:rsidRPr="00905B53" w:rsidRDefault="00C41540"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0760C865" w14:textId="77777777" w:rsidR="00C41540" w:rsidRPr="00905B53" w:rsidRDefault="00C41540" w:rsidP="00076E07">
            <w:pPr>
              <w:jc w:val="right"/>
              <w:rPr>
                <w:rFonts w:ascii="Times" w:eastAsia="Times New Roman" w:hAnsi="Times" w:cs="Times New Roman"/>
                <w:sz w:val="22"/>
                <w:szCs w:val="22"/>
              </w:rPr>
            </w:pPr>
          </w:p>
        </w:tc>
      </w:tr>
      <w:tr w:rsidR="00033BA2" w:rsidRPr="00DF65F7" w14:paraId="71EB1A15" w14:textId="77777777" w:rsidTr="004F76E7">
        <w:trPr>
          <w:trHeight w:val="240"/>
        </w:trPr>
        <w:tc>
          <w:tcPr>
            <w:tcW w:w="2992" w:type="dxa"/>
            <w:tcBorders>
              <w:top w:val="single" w:sz="4" w:space="0" w:color="auto"/>
              <w:bottom w:val="single" w:sz="4" w:space="0" w:color="auto"/>
            </w:tcBorders>
            <w:shd w:val="clear" w:color="auto" w:fill="auto"/>
            <w:noWrap/>
            <w:vAlign w:val="center"/>
            <w:hideMark/>
          </w:tcPr>
          <w:p w14:paraId="0C232E99" w14:textId="42123692"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Modalités</w:t>
            </w:r>
          </w:p>
        </w:tc>
        <w:tc>
          <w:tcPr>
            <w:tcW w:w="992" w:type="dxa"/>
            <w:tcBorders>
              <w:top w:val="single" w:sz="4" w:space="0" w:color="auto"/>
              <w:bottom w:val="single" w:sz="4" w:space="0" w:color="auto"/>
            </w:tcBorders>
            <w:shd w:val="clear" w:color="auto" w:fill="F2F2F2" w:themeFill="background1" w:themeFillShade="F2"/>
            <w:noWrap/>
            <w:vAlign w:val="center"/>
            <w:hideMark/>
          </w:tcPr>
          <w:p w14:paraId="3CBF661E" w14:textId="3784A49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Cla/Mod</w:t>
            </w:r>
          </w:p>
        </w:tc>
        <w:tc>
          <w:tcPr>
            <w:tcW w:w="993" w:type="dxa"/>
            <w:tcBorders>
              <w:top w:val="single" w:sz="4" w:space="0" w:color="auto"/>
              <w:bottom w:val="single" w:sz="4" w:space="0" w:color="auto"/>
            </w:tcBorders>
            <w:shd w:val="clear" w:color="auto" w:fill="auto"/>
            <w:noWrap/>
            <w:vAlign w:val="center"/>
            <w:hideMark/>
          </w:tcPr>
          <w:p w14:paraId="15BD7221" w14:textId="16D088D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Mod/Cla</w:t>
            </w:r>
          </w:p>
        </w:tc>
        <w:tc>
          <w:tcPr>
            <w:tcW w:w="850" w:type="dxa"/>
            <w:tcBorders>
              <w:top w:val="single" w:sz="4" w:space="0" w:color="auto"/>
              <w:bottom w:val="single" w:sz="4" w:space="0" w:color="auto"/>
            </w:tcBorders>
            <w:shd w:val="clear" w:color="auto" w:fill="F2F2F2" w:themeFill="background1" w:themeFillShade="F2"/>
            <w:noWrap/>
            <w:vAlign w:val="center"/>
            <w:hideMark/>
          </w:tcPr>
          <w:p w14:paraId="1FD01EAD" w14:textId="04AE62C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Global</w:t>
            </w:r>
          </w:p>
        </w:tc>
        <w:tc>
          <w:tcPr>
            <w:tcW w:w="1559" w:type="dxa"/>
            <w:tcBorders>
              <w:top w:val="single" w:sz="4" w:space="0" w:color="auto"/>
              <w:bottom w:val="single" w:sz="4" w:space="0" w:color="auto"/>
            </w:tcBorders>
            <w:shd w:val="clear" w:color="auto" w:fill="auto"/>
            <w:noWrap/>
            <w:vAlign w:val="center"/>
            <w:hideMark/>
          </w:tcPr>
          <w:p w14:paraId="0E359FA7" w14:textId="35512BC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p.value</w:t>
            </w:r>
          </w:p>
        </w:tc>
        <w:tc>
          <w:tcPr>
            <w:tcW w:w="993" w:type="dxa"/>
            <w:tcBorders>
              <w:top w:val="single" w:sz="4" w:space="0" w:color="auto"/>
              <w:bottom w:val="single" w:sz="4" w:space="0" w:color="auto"/>
            </w:tcBorders>
            <w:shd w:val="clear" w:color="auto" w:fill="F2F2F2" w:themeFill="background1" w:themeFillShade="F2"/>
            <w:noWrap/>
            <w:vAlign w:val="center"/>
            <w:hideMark/>
          </w:tcPr>
          <w:p w14:paraId="3A3A841D" w14:textId="2FA5113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v.test</w:t>
            </w:r>
          </w:p>
        </w:tc>
      </w:tr>
      <w:tr w:rsidR="00033BA2" w:rsidRPr="00DF65F7" w14:paraId="4DD3B1B4" w14:textId="77777777" w:rsidTr="004F76E7">
        <w:trPr>
          <w:trHeight w:val="280"/>
        </w:trPr>
        <w:tc>
          <w:tcPr>
            <w:tcW w:w="2992" w:type="dxa"/>
            <w:tcBorders>
              <w:top w:val="single" w:sz="4" w:space="0" w:color="auto"/>
            </w:tcBorders>
            <w:shd w:val="clear" w:color="auto" w:fill="auto"/>
            <w:noWrap/>
            <w:vAlign w:val="center"/>
            <w:hideMark/>
          </w:tcPr>
          <w:p w14:paraId="635497C1" w14:textId="1AEDE893"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Skills.1=Skills.1_++</w:t>
            </w:r>
          </w:p>
        </w:tc>
        <w:tc>
          <w:tcPr>
            <w:tcW w:w="992" w:type="dxa"/>
            <w:tcBorders>
              <w:top w:val="single" w:sz="4" w:space="0" w:color="auto"/>
            </w:tcBorders>
            <w:shd w:val="clear" w:color="auto" w:fill="F2F2F2" w:themeFill="background1" w:themeFillShade="F2"/>
            <w:noWrap/>
            <w:vAlign w:val="center"/>
            <w:hideMark/>
          </w:tcPr>
          <w:p w14:paraId="3F4EB855" w14:textId="03BF924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15,02</w:t>
            </w:r>
          </w:p>
        </w:tc>
        <w:tc>
          <w:tcPr>
            <w:tcW w:w="993" w:type="dxa"/>
            <w:tcBorders>
              <w:top w:val="single" w:sz="4" w:space="0" w:color="auto"/>
            </w:tcBorders>
            <w:shd w:val="clear" w:color="auto" w:fill="auto"/>
            <w:noWrap/>
            <w:vAlign w:val="center"/>
            <w:hideMark/>
          </w:tcPr>
          <w:p w14:paraId="4A0259F6" w14:textId="2D271F0C"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49,6</w:t>
            </w:r>
          </w:p>
        </w:tc>
        <w:tc>
          <w:tcPr>
            <w:tcW w:w="850" w:type="dxa"/>
            <w:tcBorders>
              <w:top w:val="single" w:sz="4" w:space="0" w:color="auto"/>
            </w:tcBorders>
            <w:shd w:val="clear" w:color="auto" w:fill="F2F2F2" w:themeFill="background1" w:themeFillShade="F2"/>
            <w:noWrap/>
            <w:vAlign w:val="center"/>
            <w:hideMark/>
          </w:tcPr>
          <w:p w14:paraId="57421E56" w14:textId="11352BC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71,68</w:t>
            </w:r>
          </w:p>
        </w:tc>
        <w:tc>
          <w:tcPr>
            <w:tcW w:w="1559" w:type="dxa"/>
            <w:tcBorders>
              <w:top w:val="single" w:sz="4" w:space="0" w:color="auto"/>
            </w:tcBorders>
            <w:shd w:val="clear" w:color="auto" w:fill="auto"/>
            <w:noWrap/>
            <w:vAlign w:val="center"/>
            <w:hideMark/>
          </w:tcPr>
          <w:p w14:paraId="1E92BFA2" w14:textId="039887A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8.482582e-25</w:t>
            </w:r>
          </w:p>
        </w:tc>
        <w:tc>
          <w:tcPr>
            <w:tcW w:w="993" w:type="dxa"/>
            <w:tcBorders>
              <w:top w:val="single" w:sz="4" w:space="0" w:color="auto"/>
            </w:tcBorders>
            <w:shd w:val="clear" w:color="auto" w:fill="F2F2F2" w:themeFill="background1" w:themeFillShade="F2"/>
            <w:noWrap/>
            <w:vAlign w:val="center"/>
            <w:hideMark/>
          </w:tcPr>
          <w:p w14:paraId="7ECE5D06" w14:textId="2F83D93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-10,28</w:t>
            </w:r>
          </w:p>
        </w:tc>
      </w:tr>
      <w:tr w:rsidR="00033BA2" w:rsidRPr="00DF65F7" w14:paraId="7F7F1F3D" w14:textId="77777777" w:rsidTr="004F76E7">
        <w:trPr>
          <w:trHeight w:val="240"/>
        </w:trPr>
        <w:tc>
          <w:tcPr>
            <w:tcW w:w="2992" w:type="dxa"/>
            <w:shd w:val="clear" w:color="auto" w:fill="auto"/>
            <w:noWrap/>
            <w:vAlign w:val="center"/>
            <w:hideMark/>
          </w:tcPr>
          <w:p w14:paraId="4D55306A" w14:textId="02D99570"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Skills.1=Skills.1_-</w:t>
            </w:r>
          </w:p>
        </w:tc>
        <w:tc>
          <w:tcPr>
            <w:tcW w:w="992" w:type="dxa"/>
            <w:shd w:val="clear" w:color="auto" w:fill="F2F2F2" w:themeFill="background1" w:themeFillShade="F2"/>
            <w:noWrap/>
            <w:vAlign w:val="center"/>
            <w:hideMark/>
          </w:tcPr>
          <w:p w14:paraId="582F2D2B" w14:textId="5DF73DB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73,14</w:t>
            </w:r>
          </w:p>
        </w:tc>
        <w:tc>
          <w:tcPr>
            <w:tcW w:w="993" w:type="dxa"/>
            <w:shd w:val="clear" w:color="auto" w:fill="auto"/>
            <w:noWrap/>
            <w:vAlign w:val="center"/>
            <w:hideMark/>
          </w:tcPr>
          <w:p w14:paraId="24E4C295" w14:textId="5890D04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13,21</w:t>
            </w:r>
          </w:p>
        </w:tc>
        <w:tc>
          <w:tcPr>
            <w:tcW w:w="850" w:type="dxa"/>
            <w:shd w:val="clear" w:color="auto" w:fill="F2F2F2" w:themeFill="background1" w:themeFillShade="F2"/>
            <w:noWrap/>
            <w:vAlign w:val="center"/>
            <w:hideMark/>
          </w:tcPr>
          <w:p w14:paraId="7709A08C" w14:textId="1502B48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3,92</w:t>
            </w:r>
          </w:p>
        </w:tc>
        <w:tc>
          <w:tcPr>
            <w:tcW w:w="1559" w:type="dxa"/>
            <w:shd w:val="clear" w:color="auto" w:fill="auto"/>
            <w:noWrap/>
            <w:vAlign w:val="center"/>
            <w:hideMark/>
          </w:tcPr>
          <w:p w14:paraId="47611392" w14:textId="50FF3D2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5.101651e-20</w:t>
            </w:r>
          </w:p>
        </w:tc>
        <w:tc>
          <w:tcPr>
            <w:tcW w:w="993" w:type="dxa"/>
            <w:shd w:val="clear" w:color="auto" w:fill="F2F2F2" w:themeFill="background1" w:themeFillShade="F2"/>
            <w:noWrap/>
            <w:vAlign w:val="center"/>
            <w:hideMark/>
          </w:tcPr>
          <w:p w14:paraId="7238937D" w14:textId="7119170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9,16</w:t>
            </w:r>
          </w:p>
        </w:tc>
      </w:tr>
      <w:tr w:rsidR="00033BA2" w:rsidRPr="00DF65F7" w14:paraId="0B5AEBF8" w14:textId="77777777" w:rsidTr="004F76E7">
        <w:trPr>
          <w:trHeight w:val="240"/>
        </w:trPr>
        <w:tc>
          <w:tcPr>
            <w:tcW w:w="2992" w:type="dxa"/>
            <w:shd w:val="clear" w:color="auto" w:fill="auto"/>
            <w:noWrap/>
            <w:vAlign w:val="center"/>
            <w:hideMark/>
          </w:tcPr>
          <w:p w14:paraId="4ADE58AD" w14:textId="75F25849"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Skills.2=Skills.2_-</w:t>
            </w:r>
          </w:p>
        </w:tc>
        <w:tc>
          <w:tcPr>
            <w:tcW w:w="992" w:type="dxa"/>
            <w:shd w:val="clear" w:color="auto" w:fill="F2F2F2" w:themeFill="background1" w:themeFillShade="F2"/>
            <w:noWrap/>
            <w:vAlign w:val="center"/>
            <w:hideMark/>
          </w:tcPr>
          <w:p w14:paraId="4EFCC5E1" w14:textId="2AAC21B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81,67</w:t>
            </w:r>
          </w:p>
        </w:tc>
        <w:tc>
          <w:tcPr>
            <w:tcW w:w="993" w:type="dxa"/>
            <w:shd w:val="clear" w:color="auto" w:fill="auto"/>
            <w:noWrap/>
            <w:vAlign w:val="center"/>
            <w:hideMark/>
          </w:tcPr>
          <w:p w14:paraId="52402B31" w14:textId="2864E9A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13,2</w:t>
            </w:r>
          </w:p>
        </w:tc>
        <w:tc>
          <w:tcPr>
            <w:tcW w:w="850" w:type="dxa"/>
            <w:shd w:val="clear" w:color="auto" w:fill="F2F2F2" w:themeFill="background1" w:themeFillShade="F2"/>
            <w:noWrap/>
            <w:vAlign w:val="center"/>
            <w:hideMark/>
          </w:tcPr>
          <w:p w14:paraId="02C5EA92" w14:textId="3A8FE9F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3,51</w:t>
            </w:r>
          </w:p>
        </w:tc>
        <w:tc>
          <w:tcPr>
            <w:tcW w:w="1559" w:type="dxa"/>
            <w:shd w:val="clear" w:color="auto" w:fill="auto"/>
            <w:noWrap/>
            <w:vAlign w:val="center"/>
            <w:hideMark/>
          </w:tcPr>
          <w:p w14:paraId="7DC48880" w14:textId="18CE458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8.001106e-24</w:t>
            </w:r>
          </w:p>
        </w:tc>
        <w:tc>
          <w:tcPr>
            <w:tcW w:w="993" w:type="dxa"/>
            <w:shd w:val="clear" w:color="auto" w:fill="F2F2F2" w:themeFill="background1" w:themeFillShade="F2"/>
            <w:noWrap/>
            <w:vAlign w:val="center"/>
            <w:hideMark/>
          </w:tcPr>
          <w:p w14:paraId="77B58FCF" w14:textId="4833EFE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10,06</w:t>
            </w:r>
          </w:p>
        </w:tc>
      </w:tr>
      <w:tr w:rsidR="00033BA2" w:rsidRPr="00DF65F7" w14:paraId="3905C98E" w14:textId="77777777" w:rsidTr="004F76E7">
        <w:trPr>
          <w:trHeight w:val="240"/>
        </w:trPr>
        <w:tc>
          <w:tcPr>
            <w:tcW w:w="2992" w:type="dxa"/>
            <w:shd w:val="clear" w:color="auto" w:fill="auto"/>
            <w:noWrap/>
            <w:vAlign w:val="center"/>
            <w:hideMark/>
          </w:tcPr>
          <w:p w14:paraId="3A1B2EA2" w14:textId="61DE340B"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Skills.3=Skills.3_++</w:t>
            </w:r>
          </w:p>
        </w:tc>
        <w:tc>
          <w:tcPr>
            <w:tcW w:w="992" w:type="dxa"/>
            <w:shd w:val="clear" w:color="auto" w:fill="F2F2F2" w:themeFill="background1" w:themeFillShade="F2"/>
            <w:noWrap/>
            <w:vAlign w:val="center"/>
            <w:hideMark/>
          </w:tcPr>
          <w:p w14:paraId="3FD8D6C4" w14:textId="45DB1DC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15,66</w:t>
            </w:r>
          </w:p>
        </w:tc>
        <w:tc>
          <w:tcPr>
            <w:tcW w:w="993" w:type="dxa"/>
            <w:shd w:val="clear" w:color="auto" w:fill="auto"/>
            <w:noWrap/>
            <w:vAlign w:val="center"/>
            <w:hideMark/>
          </w:tcPr>
          <w:p w14:paraId="7CB3F5D7" w14:textId="0E4B398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53,63</w:t>
            </w:r>
          </w:p>
        </w:tc>
        <w:tc>
          <w:tcPr>
            <w:tcW w:w="850" w:type="dxa"/>
            <w:shd w:val="clear" w:color="auto" w:fill="F2F2F2" w:themeFill="background1" w:themeFillShade="F2"/>
            <w:noWrap/>
            <w:vAlign w:val="center"/>
            <w:hideMark/>
          </w:tcPr>
          <w:p w14:paraId="1EEB34BD" w14:textId="0BADD59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74,37</w:t>
            </w:r>
          </w:p>
        </w:tc>
        <w:tc>
          <w:tcPr>
            <w:tcW w:w="1559" w:type="dxa"/>
            <w:shd w:val="clear" w:color="auto" w:fill="auto"/>
            <w:noWrap/>
            <w:vAlign w:val="center"/>
            <w:hideMark/>
          </w:tcPr>
          <w:p w14:paraId="40530569" w14:textId="780EB44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4.053303e-23</w:t>
            </w:r>
          </w:p>
        </w:tc>
        <w:tc>
          <w:tcPr>
            <w:tcW w:w="993" w:type="dxa"/>
            <w:shd w:val="clear" w:color="auto" w:fill="F2F2F2" w:themeFill="background1" w:themeFillShade="F2"/>
            <w:noWrap/>
            <w:vAlign w:val="center"/>
            <w:hideMark/>
          </w:tcPr>
          <w:p w14:paraId="4C036350" w14:textId="4626F65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-9,9</w:t>
            </w:r>
          </w:p>
        </w:tc>
      </w:tr>
      <w:tr w:rsidR="00033BA2" w:rsidRPr="00DF65F7" w14:paraId="42E72CD1" w14:textId="77777777" w:rsidTr="004F76E7">
        <w:trPr>
          <w:trHeight w:val="240"/>
        </w:trPr>
        <w:tc>
          <w:tcPr>
            <w:tcW w:w="2992" w:type="dxa"/>
            <w:shd w:val="clear" w:color="auto" w:fill="auto"/>
            <w:noWrap/>
            <w:vAlign w:val="center"/>
            <w:hideMark/>
          </w:tcPr>
          <w:p w14:paraId="2E123018" w14:textId="54EA1D3F"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Skills.3=Skills.3_-</w:t>
            </w:r>
          </w:p>
        </w:tc>
        <w:tc>
          <w:tcPr>
            <w:tcW w:w="992" w:type="dxa"/>
            <w:shd w:val="clear" w:color="auto" w:fill="F2F2F2" w:themeFill="background1" w:themeFillShade="F2"/>
            <w:noWrap/>
            <w:vAlign w:val="center"/>
            <w:hideMark/>
          </w:tcPr>
          <w:p w14:paraId="0ACBC497" w14:textId="68886BF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67,16</w:t>
            </w:r>
          </w:p>
        </w:tc>
        <w:tc>
          <w:tcPr>
            <w:tcW w:w="993" w:type="dxa"/>
            <w:shd w:val="clear" w:color="auto" w:fill="auto"/>
            <w:noWrap/>
            <w:vAlign w:val="center"/>
            <w:hideMark/>
          </w:tcPr>
          <w:p w14:paraId="46418D5A" w14:textId="756A717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12,13</w:t>
            </w:r>
          </w:p>
        </w:tc>
        <w:tc>
          <w:tcPr>
            <w:tcW w:w="850" w:type="dxa"/>
            <w:shd w:val="clear" w:color="auto" w:fill="F2F2F2" w:themeFill="background1" w:themeFillShade="F2"/>
            <w:noWrap/>
            <w:vAlign w:val="center"/>
            <w:hideMark/>
          </w:tcPr>
          <w:p w14:paraId="5BD88DE2" w14:textId="45AB647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3,92</w:t>
            </w:r>
          </w:p>
        </w:tc>
        <w:tc>
          <w:tcPr>
            <w:tcW w:w="1559" w:type="dxa"/>
            <w:shd w:val="clear" w:color="auto" w:fill="auto"/>
            <w:noWrap/>
            <w:vAlign w:val="center"/>
            <w:hideMark/>
          </w:tcPr>
          <w:p w14:paraId="1DC80F4A" w14:textId="56E5F12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4.281163e-16</w:t>
            </w:r>
          </w:p>
        </w:tc>
        <w:tc>
          <w:tcPr>
            <w:tcW w:w="993" w:type="dxa"/>
            <w:shd w:val="clear" w:color="auto" w:fill="F2F2F2" w:themeFill="background1" w:themeFillShade="F2"/>
            <w:noWrap/>
            <w:vAlign w:val="center"/>
            <w:hideMark/>
          </w:tcPr>
          <w:p w14:paraId="1EFF4AD9" w14:textId="713CB66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8,13</w:t>
            </w:r>
          </w:p>
        </w:tc>
      </w:tr>
      <w:tr w:rsidR="00033BA2" w:rsidRPr="00DF65F7" w14:paraId="62A66EC3" w14:textId="77777777" w:rsidTr="004F76E7">
        <w:trPr>
          <w:trHeight w:val="280"/>
        </w:trPr>
        <w:tc>
          <w:tcPr>
            <w:tcW w:w="2992" w:type="dxa"/>
            <w:shd w:val="clear" w:color="auto" w:fill="auto"/>
            <w:noWrap/>
            <w:vAlign w:val="center"/>
            <w:hideMark/>
          </w:tcPr>
          <w:p w14:paraId="39AF1A6E" w14:textId="25FB08D6"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Skills.4=Skills.4_--</w:t>
            </w:r>
          </w:p>
        </w:tc>
        <w:tc>
          <w:tcPr>
            <w:tcW w:w="992" w:type="dxa"/>
            <w:shd w:val="clear" w:color="auto" w:fill="F2F2F2" w:themeFill="background1" w:themeFillShade="F2"/>
            <w:noWrap/>
            <w:vAlign w:val="center"/>
            <w:hideMark/>
          </w:tcPr>
          <w:p w14:paraId="0D95B2E6" w14:textId="3FA922B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46,5</w:t>
            </w:r>
          </w:p>
        </w:tc>
        <w:tc>
          <w:tcPr>
            <w:tcW w:w="993" w:type="dxa"/>
            <w:shd w:val="clear" w:color="auto" w:fill="auto"/>
            <w:noWrap/>
            <w:vAlign w:val="center"/>
            <w:hideMark/>
          </w:tcPr>
          <w:p w14:paraId="42FCD93A" w14:textId="40C420F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52,02</w:t>
            </w:r>
          </w:p>
        </w:tc>
        <w:tc>
          <w:tcPr>
            <w:tcW w:w="850" w:type="dxa"/>
            <w:shd w:val="clear" w:color="auto" w:fill="F2F2F2" w:themeFill="background1" w:themeFillShade="F2"/>
            <w:noWrap/>
            <w:vAlign w:val="center"/>
            <w:hideMark/>
          </w:tcPr>
          <w:p w14:paraId="79265E55" w14:textId="5CAA45F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24,28</w:t>
            </w:r>
          </w:p>
        </w:tc>
        <w:tc>
          <w:tcPr>
            <w:tcW w:w="1559" w:type="dxa"/>
            <w:shd w:val="clear" w:color="auto" w:fill="auto"/>
            <w:noWrap/>
            <w:vAlign w:val="center"/>
            <w:hideMark/>
          </w:tcPr>
          <w:p w14:paraId="4FFDE208" w14:textId="4DE9D6B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1.359847e-40</w:t>
            </w:r>
          </w:p>
        </w:tc>
        <w:tc>
          <w:tcPr>
            <w:tcW w:w="993" w:type="dxa"/>
            <w:shd w:val="clear" w:color="auto" w:fill="F2F2F2" w:themeFill="background1" w:themeFillShade="F2"/>
            <w:noWrap/>
            <w:vAlign w:val="center"/>
            <w:hideMark/>
          </w:tcPr>
          <w:p w14:paraId="59D5302F" w14:textId="4E9B0A2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13,34</w:t>
            </w:r>
          </w:p>
        </w:tc>
      </w:tr>
      <w:tr w:rsidR="00033BA2" w:rsidRPr="00DF65F7" w14:paraId="5CE96512" w14:textId="77777777" w:rsidTr="004F76E7">
        <w:trPr>
          <w:trHeight w:val="240"/>
        </w:trPr>
        <w:tc>
          <w:tcPr>
            <w:tcW w:w="2992" w:type="dxa"/>
            <w:shd w:val="clear" w:color="auto" w:fill="auto"/>
            <w:noWrap/>
            <w:vAlign w:val="center"/>
            <w:hideMark/>
          </w:tcPr>
          <w:p w14:paraId="25F41A10" w14:textId="094A7197"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Skills.5=Skills.5_-</w:t>
            </w:r>
          </w:p>
        </w:tc>
        <w:tc>
          <w:tcPr>
            <w:tcW w:w="992" w:type="dxa"/>
            <w:shd w:val="clear" w:color="auto" w:fill="F2F2F2" w:themeFill="background1" w:themeFillShade="F2"/>
            <w:noWrap/>
            <w:vAlign w:val="center"/>
            <w:hideMark/>
          </w:tcPr>
          <w:p w14:paraId="2098AEE2" w14:textId="43C87CC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56,7</w:t>
            </w:r>
          </w:p>
        </w:tc>
        <w:tc>
          <w:tcPr>
            <w:tcW w:w="993" w:type="dxa"/>
            <w:shd w:val="clear" w:color="auto" w:fill="auto"/>
            <w:noWrap/>
            <w:vAlign w:val="center"/>
            <w:hideMark/>
          </w:tcPr>
          <w:p w14:paraId="1C79CA21" w14:textId="6866DF4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14,82</w:t>
            </w:r>
          </w:p>
        </w:tc>
        <w:tc>
          <w:tcPr>
            <w:tcW w:w="850" w:type="dxa"/>
            <w:shd w:val="clear" w:color="auto" w:fill="F2F2F2" w:themeFill="background1" w:themeFillShade="F2"/>
            <w:noWrap/>
            <w:vAlign w:val="center"/>
            <w:hideMark/>
          </w:tcPr>
          <w:p w14:paraId="074C060B" w14:textId="51BC9A0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5,68</w:t>
            </w:r>
          </w:p>
        </w:tc>
        <w:tc>
          <w:tcPr>
            <w:tcW w:w="1559" w:type="dxa"/>
            <w:shd w:val="clear" w:color="auto" w:fill="auto"/>
            <w:noWrap/>
            <w:vAlign w:val="center"/>
            <w:hideMark/>
          </w:tcPr>
          <w:p w14:paraId="0A90945D" w14:textId="36ACDDC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1.083508e-14</w:t>
            </w:r>
          </w:p>
        </w:tc>
        <w:tc>
          <w:tcPr>
            <w:tcW w:w="993" w:type="dxa"/>
            <w:shd w:val="clear" w:color="auto" w:fill="F2F2F2" w:themeFill="background1" w:themeFillShade="F2"/>
            <w:noWrap/>
            <w:vAlign w:val="center"/>
            <w:hideMark/>
          </w:tcPr>
          <w:p w14:paraId="67986862" w14:textId="6CD85AD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7,73</w:t>
            </w:r>
          </w:p>
        </w:tc>
      </w:tr>
      <w:tr w:rsidR="00033BA2" w:rsidRPr="00DF65F7" w14:paraId="155CA38E" w14:textId="77777777" w:rsidTr="004F76E7">
        <w:trPr>
          <w:trHeight w:val="240"/>
        </w:trPr>
        <w:tc>
          <w:tcPr>
            <w:tcW w:w="2992" w:type="dxa"/>
            <w:shd w:val="clear" w:color="auto" w:fill="auto"/>
            <w:noWrap/>
            <w:vAlign w:val="center"/>
            <w:hideMark/>
          </w:tcPr>
          <w:p w14:paraId="00D74BD8" w14:textId="19FE1171"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Skills.6=Skills.6_-</w:t>
            </w:r>
          </w:p>
        </w:tc>
        <w:tc>
          <w:tcPr>
            <w:tcW w:w="992" w:type="dxa"/>
            <w:shd w:val="clear" w:color="auto" w:fill="F2F2F2" w:themeFill="background1" w:themeFillShade="F2"/>
            <w:noWrap/>
            <w:vAlign w:val="center"/>
            <w:hideMark/>
          </w:tcPr>
          <w:p w14:paraId="5E854AF3" w14:textId="047DA54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54,66</w:t>
            </w:r>
          </w:p>
        </w:tc>
        <w:tc>
          <w:tcPr>
            <w:tcW w:w="993" w:type="dxa"/>
            <w:shd w:val="clear" w:color="auto" w:fill="auto"/>
            <w:noWrap/>
            <w:vAlign w:val="center"/>
            <w:hideMark/>
          </w:tcPr>
          <w:p w14:paraId="3A992FEF" w14:textId="5171488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23,72</w:t>
            </w:r>
          </w:p>
        </w:tc>
        <w:tc>
          <w:tcPr>
            <w:tcW w:w="850" w:type="dxa"/>
            <w:shd w:val="clear" w:color="auto" w:fill="F2F2F2" w:themeFill="background1" w:themeFillShade="F2"/>
            <w:noWrap/>
            <w:vAlign w:val="center"/>
            <w:hideMark/>
          </w:tcPr>
          <w:p w14:paraId="21D0B918" w14:textId="1D5AFC0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9,42</w:t>
            </w:r>
          </w:p>
        </w:tc>
        <w:tc>
          <w:tcPr>
            <w:tcW w:w="1559" w:type="dxa"/>
            <w:shd w:val="clear" w:color="auto" w:fill="auto"/>
            <w:noWrap/>
            <w:vAlign w:val="center"/>
            <w:hideMark/>
          </w:tcPr>
          <w:p w14:paraId="5F599C51" w14:textId="1F84E7C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4.133653e-22</w:t>
            </w:r>
          </w:p>
        </w:tc>
        <w:tc>
          <w:tcPr>
            <w:tcW w:w="993" w:type="dxa"/>
            <w:shd w:val="clear" w:color="auto" w:fill="F2F2F2" w:themeFill="background1" w:themeFillShade="F2"/>
            <w:noWrap/>
            <w:vAlign w:val="center"/>
            <w:hideMark/>
          </w:tcPr>
          <w:p w14:paraId="0BCEBE06" w14:textId="1801759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9,67</w:t>
            </w:r>
          </w:p>
        </w:tc>
      </w:tr>
      <w:tr w:rsidR="00033BA2" w:rsidRPr="00DF65F7" w14:paraId="2AFD3E31" w14:textId="77777777" w:rsidTr="004F76E7">
        <w:trPr>
          <w:trHeight w:val="240"/>
        </w:trPr>
        <w:tc>
          <w:tcPr>
            <w:tcW w:w="2992" w:type="dxa"/>
            <w:shd w:val="clear" w:color="auto" w:fill="auto"/>
            <w:noWrap/>
            <w:vAlign w:val="center"/>
            <w:hideMark/>
          </w:tcPr>
          <w:p w14:paraId="1DFB3AFB" w14:textId="6B1B4480"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Skills.8=Skills.8_-</w:t>
            </w:r>
          </w:p>
        </w:tc>
        <w:tc>
          <w:tcPr>
            <w:tcW w:w="992" w:type="dxa"/>
            <w:shd w:val="clear" w:color="auto" w:fill="F2F2F2" w:themeFill="background1" w:themeFillShade="F2"/>
            <w:noWrap/>
            <w:vAlign w:val="center"/>
            <w:hideMark/>
          </w:tcPr>
          <w:p w14:paraId="4A127218" w14:textId="2EC80D7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65,28</w:t>
            </w:r>
          </w:p>
        </w:tc>
        <w:tc>
          <w:tcPr>
            <w:tcW w:w="993" w:type="dxa"/>
            <w:shd w:val="clear" w:color="auto" w:fill="auto"/>
            <w:noWrap/>
            <w:vAlign w:val="center"/>
            <w:hideMark/>
          </w:tcPr>
          <w:p w14:paraId="40AFE46D" w14:textId="4389F3B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12,67</w:t>
            </w:r>
          </w:p>
        </w:tc>
        <w:tc>
          <w:tcPr>
            <w:tcW w:w="850" w:type="dxa"/>
            <w:shd w:val="clear" w:color="auto" w:fill="F2F2F2" w:themeFill="background1" w:themeFillShade="F2"/>
            <w:noWrap/>
            <w:vAlign w:val="center"/>
            <w:hideMark/>
          </w:tcPr>
          <w:p w14:paraId="36DAFE0B" w14:textId="49B4523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4,21</w:t>
            </w:r>
          </w:p>
        </w:tc>
        <w:tc>
          <w:tcPr>
            <w:tcW w:w="1559" w:type="dxa"/>
            <w:shd w:val="clear" w:color="auto" w:fill="auto"/>
            <w:noWrap/>
            <w:vAlign w:val="center"/>
            <w:hideMark/>
          </w:tcPr>
          <w:p w14:paraId="0A50BAAD" w14:textId="317D525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4.992363e-16</w:t>
            </w:r>
          </w:p>
        </w:tc>
        <w:tc>
          <w:tcPr>
            <w:tcW w:w="993" w:type="dxa"/>
            <w:shd w:val="clear" w:color="auto" w:fill="F2F2F2" w:themeFill="background1" w:themeFillShade="F2"/>
            <w:noWrap/>
            <w:vAlign w:val="center"/>
            <w:hideMark/>
          </w:tcPr>
          <w:p w14:paraId="561627AF" w14:textId="39829809"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8,11</w:t>
            </w:r>
          </w:p>
        </w:tc>
      </w:tr>
      <w:tr w:rsidR="00033BA2" w:rsidRPr="00DF65F7" w14:paraId="54CCDB34" w14:textId="77777777" w:rsidTr="004F76E7">
        <w:trPr>
          <w:trHeight w:val="240"/>
        </w:trPr>
        <w:tc>
          <w:tcPr>
            <w:tcW w:w="2992" w:type="dxa"/>
            <w:shd w:val="clear" w:color="auto" w:fill="auto"/>
            <w:noWrap/>
            <w:vAlign w:val="center"/>
            <w:hideMark/>
          </w:tcPr>
          <w:p w14:paraId="50479A91" w14:textId="0610F163"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Skills.9=Skills.9_--</w:t>
            </w:r>
          </w:p>
        </w:tc>
        <w:tc>
          <w:tcPr>
            <w:tcW w:w="992" w:type="dxa"/>
            <w:shd w:val="clear" w:color="auto" w:fill="F2F2F2" w:themeFill="background1" w:themeFillShade="F2"/>
            <w:noWrap/>
            <w:vAlign w:val="center"/>
            <w:hideMark/>
          </w:tcPr>
          <w:p w14:paraId="6601926D" w14:textId="217A7E8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43,29</w:t>
            </w:r>
          </w:p>
        </w:tc>
        <w:tc>
          <w:tcPr>
            <w:tcW w:w="993" w:type="dxa"/>
            <w:shd w:val="clear" w:color="auto" w:fill="auto"/>
            <w:noWrap/>
            <w:vAlign w:val="center"/>
            <w:hideMark/>
          </w:tcPr>
          <w:p w14:paraId="655B530F" w14:textId="0F3FF64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80,05</w:t>
            </w:r>
          </w:p>
        </w:tc>
        <w:tc>
          <w:tcPr>
            <w:tcW w:w="850" w:type="dxa"/>
            <w:shd w:val="clear" w:color="auto" w:fill="F2F2F2" w:themeFill="background1" w:themeFillShade="F2"/>
            <w:noWrap/>
            <w:vAlign w:val="center"/>
            <w:hideMark/>
          </w:tcPr>
          <w:p w14:paraId="7B8E6320" w14:textId="4688AB3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40,14</w:t>
            </w:r>
          </w:p>
        </w:tc>
        <w:tc>
          <w:tcPr>
            <w:tcW w:w="1559" w:type="dxa"/>
            <w:shd w:val="clear" w:color="auto" w:fill="auto"/>
            <w:noWrap/>
            <w:vAlign w:val="center"/>
            <w:hideMark/>
          </w:tcPr>
          <w:p w14:paraId="207DCC6C" w14:textId="4EA765B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5.519644e-71</w:t>
            </w:r>
          </w:p>
        </w:tc>
        <w:tc>
          <w:tcPr>
            <w:tcW w:w="993" w:type="dxa"/>
            <w:shd w:val="clear" w:color="auto" w:fill="F2F2F2" w:themeFill="background1" w:themeFillShade="F2"/>
            <w:noWrap/>
            <w:vAlign w:val="center"/>
            <w:hideMark/>
          </w:tcPr>
          <w:p w14:paraId="15180036" w14:textId="3CAC872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17,81</w:t>
            </w:r>
          </w:p>
        </w:tc>
      </w:tr>
      <w:tr w:rsidR="00033BA2" w:rsidRPr="00DF65F7" w14:paraId="6F938457" w14:textId="77777777" w:rsidTr="004F76E7">
        <w:trPr>
          <w:trHeight w:val="240"/>
        </w:trPr>
        <w:tc>
          <w:tcPr>
            <w:tcW w:w="2992" w:type="dxa"/>
            <w:shd w:val="clear" w:color="auto" w:fill="auto"/>
            <w:noWrap/>
            <w:vAlign w:val="center"/>
            <w:hideMark/>
          </w:tcPr>
          <w:p w14:paraId="52022D96" w14:textId="5A32699B"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Skills.10=Skills.10_++</w:t>
            </w:r>
          </w:p>
        </w:tc>
        <w:tc>
          <w:tcPr>
            <w:tcW w:w="992" w:type="dxa"/>
            <w:shd w:val="clear" w:color="auto" w:fill="F2F2F2" w:themeFill="background1" w:themeFillShade="F2"/>
            <w:noWrap/>
            <w:vAlign w:val="center"/>
            <w:hideMark/>
          </w:tcPr>
          <w:p w14:paraId="389BA936" w14:textId="327E75A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19,76</w:t>
            </w:r>
          </w:p>
        </w:tc>
        <w:tc>
          <w:tcPr>
            <w:tcW w:w="993" w:type="dxa"/>
            <w:shd w:val="clear" w:color="auto" w:fill="auto"/>
            <w:noWrap/>
            <w:vAlign w:val="center"/>
            <w:hideMark/>
          </w:tcPr>
          <w:p w14:paraId="46B74EAA" w14:textId="44E6EDC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78,17</w:t>
            </w:r>
          </w:p>
        </w:tc>
        <w:tc>
          <w:tcPr>
            <w:tcW w:w="850" w:type="dxa"/>
            <w:shd w:val="clear" w:color="auto" w:fill="F2F2F2" w:themeFill="background1" w:themeFillShade="F2"/>
            <w:noWrap/>
            <w:vAlign w:val="center"/>
            <w:hideMark/>
          </w:tcPr>
          <w:p w14:paraId="0151A5A1" w14:textId="5E68852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85,9</w:t>
            </w:r>
          </w:p>
        </w:tc>
        <w:tc>
          <w:tcPr>
            <w:tcW w:w="1559" w:type="dxa"/>
            <w:shd w:val="clear" w:color="auto" w:fill="auto"/>
            <w:noWrap/>
            <w:vAlign w:val="center"/>
            <w:hideMark/>
          </w:tcPr>
          <w:p w14:paraId="344BCB1C" w14:textId="15C273D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3.766417e-06</w:t>
            </w:r>
          </w:p>
        </w:tc>
        <w:tc>
          <w:tcPr>
            <w:tcW w:w="993" w:type="dxa"/>
            <w:shd w:val="clear" w:color="auto" w:fill="F2F2F2" w:themeFill="background1" w:themeFillShade="F2"/>
            <w:noWrap/>
            <w:vAlign w:val="center"/>
            <w:hideMark/>
          </w:tcPr>
          <w:p w14:paraId="5ABBBECC" w14:textId="10161E6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-4,62</w:t>
            </w:r>
          </w:p>
        </w:tc>
      </w:tr>
      <w:tr w:rsidR="00033BA2" w:rsidRPr="00DF65F7" w14:paraId="6F91BDD9" w14:textId="77777777" w:rsidTr="004F76E7">
        <w:trPr>
          <w:trHeight w:val="280"/>
        </w:trPr>
        <w:tc>
          <w:tcPr>
            <w:tcW w:w="2992" w:type="dxa"/>
            <w:shd w:val="clear" w:color="auto" w:fill="auto"/>
            <w:noWrap/>
            <w:vAlign w:val="center"/>
            <w:hideMark/>
          </w:tcPr>
          <w:p w14:paraId="0948F93E" w14:textId="28AFA53B"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Skills.11=Skills.11_--</w:t>
            </w:r>
          </w:p>
        </w:tc>
        <w:tc>
          <w:tcPr>
            <w:tcW w:w="992" w:type="dxa"/>
            <w:shd w:val="clear" w:color="auto" w:fill="F2F2F2" w:themeFill="background1" w:themeFillShade="F2"/>
            <w:noWrap/>
            <w:vAlign w:val="center"/>
            <w:hideMark/>
          </w:tcPr>
          <w:p w14:paraId="4F8E67E9" w14:textId="60C7CDD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53,13</w:t>
            </w:r>
          </w:p>
        </w:tc>
        <w:tc>
          <w:tcPr>
            <w:tcW w:w="993" w:type="dxa"/>
            <w:shd w:val="clear" w:color="auto" w:fill="auto"/>
            <w:noWrap/>
            <w:vAlign w:val="center"/>
            <w:hideMark/>
          </w:tcPr>
          <w:p w14:paraId="25352BD0" w14:textId="0EEFDD2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43,4</w:t>
            </w:r>
          </w:p>
        </w:tc>
        <w:tc>
          <w:tcPr>
            <w:tcW w:w="850" w:type="dxa"/>
            <w:shd w:val="clear" w:color="auto" w:fill="F2F2F2" w:themeFill="background1" w:themeFillShade="F2"/>
            <w:noWrap/>
            <w:vAlign w:val="center"/>
            <w:hideMark/>
          </w:tcPr>
          <w:p w14:paraId="03DEA00F" w14:textId="3F97BE8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17,72</w:t>
            </w:r>
          </w:p>
        </w:tc>
        <w:tc>
          <w:tcPr>
            <w:tcW w:w="1559" w:type="dxa"/>
            <w:shd w:val="clear" w:color="auto" w:fill="auto"/>
            <w:noWrap/>
            <w:vAlign w:val="center"/>
            <w:hideMark/>
          </w:tcPr>
          <w:p w14:paraId="0EAF1C98" w14:textId="161C673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9.315824e-42</w:t>
            </w:r>
          </w:p>
        </w:tc>
        <w:tc>
          <w:tcPr>
            <w:tcW w:w="993" w:type="dxa"/>
            <w:shd w:val="clear" w:color="auto" w:fill="F2F2F2" w:themeFill="background1" w:themeFillShade="F2"/>
            <w:noWrap/>
            <w:vAlign w:val="center"/>
            <w:hideMark/>
          </w:tcPr>
          <w:p w14:paraId="6EE8AF15" w14:textId="3238298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13,54</w:t>
            </w:r>
          </w:p>
        </w:tc>
      </w:tr>
      <w:tr w:rsidR="00033BA2" w:rsidRPr="00DF65F7" w14:paraId="6AB0B758" w14:textId="77777777" w:rsidTr="004F76E7">
        <w:trPr>
          <w:trHeight w:val="240"/>
        </w:trPr>
        <w:tc>
          <w:tcPr>
            <w:tcW w:w="2992" w:type="dxa"/>
            <w:shd w:val="clear" w:color="auto" w:fill="auto"/>
            <w:noWrap/>
            <w:vAlign w:val="center"/>
            <w:hideMark/>
          </w:tcPr>
          <w:p w14:paraId="452D2C89" w14:textId="2F58D629"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Skills.11=Skills.11_-</w:t>
            </w:r>
          </w:p>
        </w:tc>
        <w:tc>
          <w:tcPr>
            <w:tcW w:w="992" w:type="dxa"/>
            <w:shd w:val="clear" w:color="auto" w:fill="F2F2F2" w:themeFill="background1" w:themeFillShade="F2"/>
            <w:noWrap/>
            <w:vAlign w:val="center"/>
            <w:hideMark/>
          </w:tcPr>
          <w:p w14:paraId="7112639A" w14:textId="3044C12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52,85</w:t>
            </w:r>
          </w:p>
        </w:tc>
        <w:tc>
          <w:tcPr>
            <w:tcW w:w="993" w:type="dxa"/>
            <w:shd w:val="clear" w:color="auto" w:fill="auto"/>
            <w:noWrap/>
            <w:vAlign w:val="center"/>
            <w:hideMark/>
          </w:tcPr>
          <w:p w14:paraId="6983F0FF" w14:textId="7F6ED8CC"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17,52</w:t>
            </w:r>
          </w:p>
        </w:tc>
        <w:tc>
          <w:tcPr>
            <w:tcW w:w="850" w:type="dxa"/>
            <w:shd w:val="clear" w:color="auto" w:fill="F2F2F2" w:themeFill="background1" w:themeFillShade="F2"/>
            <w:noWrap/>
            <w:vAlign w:val="center"/>
            <w:hideMark/>
          </w:tcPr>
          <w:p w14:paraId="05C14FC4" w14:textId="7E1B252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7,2</w:t>
            </w:r>
          </w:p>
        </w:tc>
        <w:tc>
          <w:tcPr>
            <w:tcW w:w="1559" w:type="dxa"/>
            <w:shd w:val="clear" w:color="auto" w:fill="auto"/>
            <w:noWrap/>
            <w:vAlign w:val="center"/>
            <w:hideMark/>
          </w:tcPr>
          <w:p w14:paraId="641DBF9C" w14:textId="79C68B4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3.285680e-15</w:t>
            </w:r>
          </w:p>
        </w:tc>
        <w:tc>
          <w:tcPr>
            <w:tcW w:w="993" w:type="dxa"/>
            <w:shd w:val="clear" w:color="auto" w:fill="F2F2F2" w:themeFill="background1" w:themeFillShade="F2"/>
            <w:noWrap/>
            <w:vAlign w:val="center"/>
            <w:hideMark/>
          </w:tcPr>
          <w:p w14:paraId="644CA05B" w14:textId="7A6F7DF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7,88</w:t>
            </w:r>
          </w:p>
        </w:tc>
      </w:tr>
      <w:tr w:rsidR="00033BA2" w:rsidRPr="00DF65F7" w14:paraId="64757820" w14:textId="77777777" w:rsidTr="004F76E7">
        <w:trPr>
          <w:trHeight w:val="240"/>
        </w:trPr>
        <w:tc>
          <w:tcPr>
            <w:tcW w:w="2992" w:type="dxa"/>
            <w:shd w:val="clear" w:color="auto" w:fill="auto"/>
            <w:noWrap/>
            <w:vAlign w:val="center"/>
            <w:hideMark/>
          </w:tcPr>
          <w:p w14:paraId="1876A794" w14:textId="11C9FB73"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Skills.12=Skills.12_-</w:t>
            </w:r>
          </w:p>
        </w:tc>
        <w:tc>
          <w:tcPr>
            <w:tcW w:w="992" w:type="dxa"/>
            <w:shd w:val="clear" w:color="auto" w:fill="F2F2F2" w:themeFill="background1" w:themeFillShade="F2"/>
            <w:noWrap/>
            <w:vAlign w:val="center"/>
            <w:hideMark/>
          </w:tcPr>
          <w:p w14:paraId="1B078EDE" w14:textId="4169946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53,85</w:t>
            </w:r>
          </w:p>
        </w:tc>
        <w:tc>
          <w:tcPr>
            <w:tcW w:w="993" w:type="dxa"/>
            <w:shd w:val="clear" w:color="auto" w:fill="auto"/>
            <w:noWrap/>
            <w:vAlign w:val="center"/>
            <w:hideMark/>
          </w:tcPr>
          <w:p w14:paraId="0C0093AC" w14:textId="4039CC4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15,09</w:t>
            </w:r>
          </w:p>
        </w:tc>
        <w:tc>
          <w:tcPr>
            <w:tcW w:w="850" w:type="dxa"/>
            <w:shd w:val="clear" w:color="auto" w:fill="F2F2F2" w:themeFill="background1" w:themeFillShade="F2"/>
            <w:noWrap/>
            <w:vAlign w:val="center"/>
            <w:hideMark/>
          </w:tcPr>
          <w:p w14:paraId="0D2DE9BB" w14:textId="4D69878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6,08</w:t>
            </w:r>
          </w:p>
        </w:tc>
        <w:tc>
          <w:tcPr>
            <w:tcW w:w="1559" w:type="dxa"/>
            <w:shd w:val="clear" w:color="auto" w:fill="auto"/>
            <w:noWrap/>
            <w:vAlign w:val="center"/>
            <w:hideMark/>
          </w:tcPr>
          <w:p w14:paraId="356C5FE9" w14:textId="45F6723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1.302107e-13</w:t>
            </w:r>
          </w:p>
        </w:tc>
        <w:tc>
          <w:tcPr>
            <w:tcW w:w="993" w:type="dxa"/>
            <w:shd w:val="clear" w:color="auto" w:fill="F2F2F2" w:themeFill="background1" w:themeFillShade="F2"/>
            <w:noWrap/>
            <w:vAlign w:val="center"/>
            <w:hideMark/>
          </w:tcPr>
          <w:p w14:paraId="19A8313C" w14:textId="6B7149B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7,4</w:t>
            </w:r>
          </w:p>
        </w:tc>
      </w:tr>
      <w:tr w:rsidR="00033BA2" w:rsidRPr="00DF65F7" w14:paraId="2785BF75" w14:textId="77777777" w:rsidTr="004F76E7">
        <w:trPr>
          <w:trHeight w:val="240"/>
        </w:trPr>
        <w:tc>
          <w:tcPr>
            <w:tcW w:w="2992" w:type="dxa"/>
            <w:shd w:val="clear" w:color="auto" w:fill="auto"/>
            <w:noWrap/>
            <w:vAlign w:val="center"/>
            <w:hideMark/>
          </w:tcPr>
          <w:p w14:paraId="098E5FB6" w14:textId="10DAEEF8"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Skills.12=Skills.12_--</w:t>
            </w:r>
          </w:p>
        </w:tc>
        <w:tc>
          <w:tcPr>
            <w:tcW w:w="992" w:type="dxa"/>
            <w:shd w:val="clear" w:color="auto" w:fill="F2F2F2" w:themeFill="background1" w:themeFillShade="F2"/>
            <w:noWrap/>
            <w:vAlign w:val="center"/>
            <w:hideMark/>
          </w:tcPr>
          <w:p w14:paraId="35FA74CD" w14:textId="5480448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56,49</w:t>
            </w:r>
          </w:p>
        </w:tc>
        <w:tc>
          <w:tcPr>
            <w:tcW w:w="993" w:type="dxa"/>
            <w:shd w:val="clear" w:color="auto" w:fill="auto"/>
            <w:noWrap/>
            <w:vAlign w:val="center"/>
            <w:hideMark/>
          </w:tcPr>
          <w:p w14:paraId="645FB257" w14:textId="7FF84EB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56,34</w:t>
            </w:r>
          </w:p>
        </w:tc>
        <w:tc>
          <w:tcPr>
            <w:tcW w:w="850" w:type="dxa"/>
            <w:shd w:val="clear" w:color="auto" w:fill="F2F2F2" w:themeFill="background1" w:themeFillShade="F2"/>
            <w:noWrap/>
            <w:vAlign w:val="center"/>
            <w:hideMark/>
          </w:tcPr>
          <w:p w14:paraId="46499397" w14:textId="62BD67E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21,65</w:t>
            </w:r>
          </w:p>
        </w:tc>
        <w:tc>
          <w:tcPr>
            <w:tcW w:w="1559" w:type="dxa"/>
            <w:shd w:val="clear" w:color="auto" w:fill="auto"/>
            <w:noWrap/>
            <w:vAlign w:val="center"/>
            <w:hideMark/>
          </w:tcPr>
          <w:p w14:paraId="0FAFD57C" w14:textId="383B2789"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1.220090e-65</w:t>
            </w:r>
          </w:p>
        </w:tc>
        <w:tc>
          <w:tcPr>
            <w:tcW w:w="993" w:type="dxa"/>
            <w:shd w:val="clear" w:color="auto" w:fill="F2F2F2" w:themeFill="background1" w:themeFillShade="F2"/>
            <w:noWrap/>
            <w:vAlign w:val="center"/>
            <w:hideMark/>
          </w:tcPr>
          <w:p w14:paraId="679DB06A" w14:textId="523DF88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17,11</w:t>
            </w:r>
          </w:p>
        </w:tc>
      </w:tr>
      <w:tr w:rsidR="00033BA2" w:rsidRPr="00DF65F7" w14:paraId="0A34071A" w14:textId="77777777" w:rsidTr="004F76E7">
        <w:trPr>
          <w:trHeight w:val="240"/>
        </w:trPr>
        <w:tc>
          <w:tcPr>
            <w:tcW w:w="2992" w:type="dxa"/>
            <w:shd w:val="clear" w:color="auto" w:fill="auto"/>
            <w:noWrap/>
            <w:vAlign w:val="center"/>
            <w:hideMark/>
          </w:tcPr>
          <w:p w14:paraId="510EA306" w14:textId="1777B88C"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Skills.13=Skills.13_--</w:t>
            </w:r>
          </w:p>
        </w:tc>
        <w:tc>
          <w:tcPr>
            <w:tcW w:w="992" w:type="dxa"/>
            <w:shd w:val="clear" w:color="auto" w:fill="F2F2F2" w:themeFill="background1" w:themeFillShade="F2"/>
            <w:noWrap/>
            <w:vAlign w:val="center"/>
            <w:hideMark/>
          </w:tcPr>
          <w:p w14:paraId="39910DDF" w14:textId="11377DE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52,81</w:t>
            </w:r>
          </w:p>
        </w:tc>
        <w:tc>
          <w:tcPr>
            <w:tcW w:w="993" w:type="dxa"/>
            <w:shd w:val="clear" w:color="auto" w:fill="auto"/>
            <w:noWrap/>
            <w:vAlign w:val="center"/>
            <w:hideMark/>
          </w:tcPr>
          <w:p w14:paraId="0CCE050C" w14:textId="69F1A54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45,56</w:t>
            </w:r>
          </w:p>
        </w:tc>
        <w:tc>
          <w:tcPr>
            <w:tcW w:w="850" w:type="dxa"/>
            <w:shd w:val="clear" w:color="auto" w:fill="F2F2F2" w:themeFill="background1" w:themeFillShade="F2"/>
            <w:noWrap/>
            <w:vAlign w:val="center"/>
            <w:hideMark/>
          </w:tcPr>
          <w:p w14:paraId="56A45973" w14:textId="167539D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18,72</w:t>
            </w:r>
          </w:p>
        </w:tc>
        <w:tc>
          <w:tcPr>
            <w:tcW w:w="1559" w:type="dxa"/>
            <w:shd w:val="clear" w:color="auto" w:fill="auto"/>
            <w:noWrap/>
            <w:vAlign w:val="center"/>
            <w:hideMark/>
          </w:tcPr>
          <w:p w14:paraId="7A08848A" w14:textId="028DEC79"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6.970549e-44</w:t>
            </w:r>
          </w:p>
        </w:tc>
        <w:tc>
          <w:tcPr>
            <w:tcW w:w="993" w:type="dxa"/>
            <w:shd w:val="clear" w:color="auto" w:fill="F2F2F2" w:themeFill="background1" w:themeFillShade="F2"/>
            <w:noWrap/>
            <w:vAlign w:val="center"/>
            <w:hideMark/>
          </w:tcPr>
          <w:p w14:paraId="33D19453" w14:textId="64966CA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13,89</w:t>
            </w:r>
          </w:p>
        </w:tc>
      </w:tr>
      <w:tr w:rsidR="00033BA2" w:rsidRPr="00DF65F7" w14:paraId="622AFA35" w14:textId="77777777" w:rsidTr="004F76E7">
        <w:trPr>
          <w:trHeight w:val="280"/>
        </w:trPr>
        <w:tc>
          <w:tcPr>
            <w:tcW w:w="2992" w:type="dxa"/>
            <w:shd w:val="clear" w:color="auto" w:fill="auto"/>
            <w:noWrap/>
            <w:vAlign w:val="center"/>
            <w:hideMark/>
          </w:tcPr>
          <w:p w14:paraId="090126D9" w14:textId="1D7310D2"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Skills.14=Skills.14_--</w:t>
            </w:r>
          </w:p>
        </w:tc>
        <w:tc>
          <w:tcPr>
            <w:tcW w:w="992" w:type="dxa"/>
            <w:shd w:val="clear" w:color="auto" w:fill="F2F2F2" w:themeFill="background1" w:themeFillShade="F2"/>
            <w:noWrap/>
            <w:vAlign w:val="center"/>
            <w:hideMark/>
          </w:tcPr>
          <w:p w14:paraId="0C3C015E" w14:textId="0A46A54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43,59</w:t>
            </w:r>
          </w:p>
        </w:tc>
        <w:tc>
          <w:tcPr>
            <w:tcW w:w="993" w:type="dxa"/>
            <w:shd w:val="clear" w:color="auto" w:fill="auto"/>
            <w:noWrap/>
            <w:vAlign w:val="center"/>
            <w:hideMark/>
          </w:tcPr>
          <w:p w14:paraId="750D1EE7" w14:textId="6EA21DE9"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76</w:t>
            </w:r>
          </w:p>
        </w:tc>
        <w:tc>
          <w:tcPr>
            <w:tcW w:w="850" w:type="dxa"/>
            <w:shd w:val="clear" w:color="auto" w:fill="F2F2F2" w:themeFill="background1" w:themeFillShade="F2"/>
            <w:noWrap/>
            <w:vAlign w:val="center"/>
            <w:hideMark/>
          </w:tcPr>
          <w:p w14:paraId="1367871F" w14:textId="4511FF7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37,86</w:t>
            </w:r>
          </w:p>
        </w:tc>
        <w:tc>
          <w:tcPr>
            <w:tcW w:w="1559" w:type="dxa"/>
            <w:shd w:val="clear" w:color="auto" w:fill="auto"/>
            <w:noWrap/>
            <w:vAlign w:val="center"/>
            <w:hideMark/>
          </w:tcPr>
          <w:p w14:paraId="05B765D7" w14:textId="44A25B9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6.615011e-65</w:t>
            </w:r>
          </w:p>
        </w:tc>
        <w:tc>
          <w:tcPr>
            <w:tcW w:w="993" w:type="dxa"/>
            <w:shd w:val="clear" w:color="auto" w:fill="F2F2F2" w:themeFill="background1" w:themeFillShade="F2"/>
            <w:noWrap/>
            <w:vAlign w:val="center"/>
            <w:hideMark/>
          </w:tcPr>
          <w:p w14:paraId="67CA97B5" w14:textId="760AEEC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17,01</w:t>
            </w:r>
          </w:p>
        </w:tc>
      </w:tr>
      <w:tr w:rsidR="00033BA2" w:rsidRPr="00DF65F7" w14:paraId="73CB9D45" w14:textId="77777777" w:rsidTr="004F76E7">
        <w:trPr>
          <w:trHeight w:val="240"/>
        </w:trPr>
        <w:tc>
          <w:tcPr>
            <w:tcW w:w="2992" w:type="dxa"/>
            <w:shd w:val="clear" w:color="auto" w:fill="auto"/>
            <w:noWrap/>
            <w:vAlign w:val="center"/>
            <w:hideMark/>
          </w:tcPr>
          <w:p w14:paraId="25CD9BF9" w14:textId="264D6B83"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Skills.14=Skills.14_--</w:t>
            </w:r>
          </w:p>
        </w:tc>
        <w:tc>
          <w:tcPr>
            <w:tcW w:w="992" w:type="dxa"/>
            <w:shd w:val="clear" w:color="auto" w:fill="F2F2F2" w:themeFill="background1" w:themeFillShade="F2"/>
            <w:noWrap/>
            <w:vAlign w:val="center"/>
            <w:hideMark/>
          </w:tcPr>
          <w:p w14:paraId="5BE55554" w14:textId="52765ED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48,73</w:t>
            </w:r>
          </w:p>
        </w:tc>
        <w:tc>
          <w:tcPr>
            <w:tcW w:w="993" w:type="dxa"/>
            <w:shd w:val="clear" w:color="auto" w:fill="auto"/>
            <w:noWrap/>
            <w:vAlign w:val="center"/>
            <w:hideMark/>
          </w:tcPr>
          <w:p w14:paraId="0807685D" w14:textId="2063D39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66,85</w:t>
            </w:r>
          </w:p>
        </w:tc>
        <w:tc>
          <w:tcPr>
            <w:tcW w:w="850" w:type="dxa"/>
            <w:shd w:val="clear" w:color="auto" w:fill="F2F2F2" w:themeFill="background1" w:themeFillShade="F2"/>
            <w:noWrap/>
            <w:vAlign w:val="center"/>
            <w:hideMark/>
          </w:tcPr>
          <w:p w14:paraId="1F3B5A08" w14:textId="5671A40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29,78</w:t>
            </w:r>
          </w:p>
        </w:tc>
        <w:tc>
          <w:tcPr>
            <w:tcW w:w="1559" w:type="dxa"/>
            <w:shd w:val="clear" w:color="auto" w:fill="auto"/>
            <w:noWrap/>
            <w:vAlign w:val="center"/>
            <w:hideMark/>
          </w:tcPr>
          <w:p w14:paraId="42F998C2" w14:textId="1C9A815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9.064912e-65</w:t>
            </w:r>
          </w:p>
        </w:tc>
        <w:tc>
          <w:tcPr>
            <w:tcW w:w="993" w:type="dxa"/>
            <w:shd w:val="clear" w:color="auto" w:fill="F2F2F2" w:themeFill="background1" w:themeFillShade="F2"/>
            <w:noWrap/>
            <w:vAlign w:val="center"/>
            <w:hideMark/>
          </w:tcPr>
          <w:p w14:paraId="7C6618A0" w14:textId="69D8A75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16,99</w:t>
            </w:r>
          </w:p>
        </w:tc>
      </w:tr>
      <w:tr w:rsidR="00033BA2" w:rsidRPr="00DF65F7" w14:paraId="2E08AE1F" w14:textId="77777777" w:rsidTr="004F76E7">
        <w:trPr>
          <w:trHeight w:val="260"/>
        </w:trPr>
        <w:tc>
          <w:tcPr>
            <w:tcW w:w="2992" w:type="dxa"/>
            <w:shd w:val="clear" w:color="auto" w:fill="auto"/>
            <w:noWrap/>
            <w:vAlign w:val="center"/>
            <w:hideMark/>
          </w:tcPr>
          <w:p w14:paraId="655D56AD" w14:textId="632A2F09"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48D3195E" w14:textId="2137FCD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29,49</w:t>
            </w:r>
          </w:p>
        </w:tc>
        <w:tc>
          <w:tcPr>
            <w:tcW w:w="993" w:type="dxa"/>
            <w:shd w:val="clear" w:color="auto" w:fill="auto"/>
            <w:noWrap/>
            <w:vAlign w:val="center"/>
            <w:hideMark/>
          </w:tcPr>
          <w:p w14:paraId="658101EA" w14:textId="7C07ED4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98,66</w:t>
            </w:r>
          </w:p>
        </w:tc>
        <w:tc>
          <w:tcPr>
            <w:tcW w:w="850" w:type="dxa"/>
            <w:shd w:val="clear" w:color="auto" w:fill="F2F2F2" w:themeFill="background1" w:themeFillShade="F2"/>
            <w:noWrap/>
            <w:vAlign w:val="center"/>
            <w:hideMark/>
          </w:tcPr>
          <w:p w14:paraId="213354E3" w14:textId="042D546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72,61</w:t>
            </w:r>
          </w:p>
        </w:tc>
        <w:tc>
          <w:tcPr>
            <w:tcW w:w="1559" w:type="dxa"/>
            <w:shd w:val="clear" w:color="auto" w:fill="auto"/>
            <w:noWrap/>
            <w:vAlign w:val="center"/>
            <w:hideMark/>
          </w:tcPr>
          <w:p w14:paraId="494C4B00" w14:textId="76098E7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7.414630e-51</w:t>
            </w:r>
          </w:p>
        </w:tc>
        <w:tc>
          <w:tcPr>
            <w:tcW w:w="993" w:type="dxa"/>
            <w:shd w:val="clear" w:color="auto" w:fill="F2F2F2" w:themeFill="background1" w:themeFillShade="F2"/>
            <w:noWrap/>
            <w:vAlign w:val="center"/>
            <w:hideMark/>
          </w:tcPr>
          <w:p w14:paraId="0EE6243B" w14:textId="39F7087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15</w:t>
            </w:r>
          </w:p>
        </w:tc>
      </w:tr>
      <w:tr w:rsidR="00033BA2" w:rsidRPr="00DF65F7" w14:paraId="712A10B0" w14:textId="77777777" w:rsidTr="004F76E7">
        <w:trPr>
          <w:trHeight w:val="260"/>
        </w:trPr>
        <w:tc>
          <w:tcPr>
            <w:tcW w:w="2992" w:type="dxa"/>
            <w:shd w:val="clear" w:color="auto" w:fill="auto"/>
            <w:noWrap/>
            <w:vAlign w:val="center"/>
            <w:hideMark/>
          </w:tcPr>
          <w:p w14:paraId="1E0CA811" w14:textId="46051F7A"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66984E9E" w14:textId="79D1EAF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26,02</w:t>
            </w:r>
          </w:p>
        </w:tc>
        <w:tc>
          <w:tcPr>
            <w:tcW w:w="993" w:type="dxa"/>
            <w:shd w:val="clear" w:color="auto" w:fill="auto"/>
            <w:noWrap/>
            <w:vAlign w:val="center"/>
            <w:hideMark/>
          </w:tcPr>
          <w:p w14:paraId="7C0CF74F" w14:textId="36CC7A5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98,11</w:t>
            </w:r>
          </w:p>
        </w:tc>
        <w:tc>
          <w:tcPr>
            <w:tcW w:w="850" w:type="dxa"/>
            <w:shd w:val="clear" w:color="auto" w:fill="F2F2F2" w:themeFill="background1" w:themeFillShade="F2"/>
            <w:noWrap/>
            <w:vAlign w:val="center"/>
            <w:hideMark/>
          </w:tcPr>
          <w:p w14:paraId="187891D4" w14:textId="6EA74E1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81,86</w:t>
            </w:r>
          </w:p>
        </w:tc>
        <w:tc>
          <w:tcPr>
            <w:tcW w:w="1559" w:type="dxa"/>
            <w:shd w:val="clear" w:color="auto" w:fill="auto"/>
            <w:noWrap/>
            <w:vAlign w:val="center"/>
            <w:hideMark/>
          </w:tcPr>
          <w:p w14:paraId="647F3CDE" w14:textId="50B3178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5.685226e-27</w:t>
            </w:r>
          </w:p>
        </w:tc>
        <w:tc>
          <w:tcPr>
            <w:tcW w:w="993" w:type="dxa"/>
            <w:shd w:val="clear" w:color="auto" w:fill="F2F2F2" w:themeFill="background1" w:themeFillShade="F2"/>
            <w:noWrap/>
            <w:vAlign w:val="center"/>
            <w:hideMark/>
          </w:tcPr>
          <w:p w14:paraId="004EFC1A" w14:textId="078D171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10,75</w:t>
            </w:r>
          </w:p>
        </w:tc>
      </w:tr>
      <w:tr w:rsidR="00033BA2" w:rsidRPr="00DF65F7" w14:paraId="6B2180B6" w14:textId="77777777" w:rsidTr="004F76E7">
        <w:trPr>
          <w:trHeight w:val="240"/>
        </w:trPr>
        <w:tc>
          <w:tcPr>
            <w:tcW w:w="2992" w:type="dxa"/>
            <w:shd w:val="clear" w:color="auto" w:fill="auto"/>
            <w:noWrap/>
            <w:vAlign w:val="center"/>
            <w:hideMark/>
          </w:tcPr>
          <w:p w14:paraId="75CF2653" w14:textId="7EC4377D"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Skills.18=Skills.18_--</w:t>
            </w:r>
          </w:p>
        </w:tc>
        <w:tc>
          <w:tcPr>
            <w:tcW w:w="992" w:type="dxa"/>
            <w:shd w:val="clear" w:color="auto" w:fill="F2F2F2" w:themeFill="background1" w:themeFillShade="F2"/>
            <w:noWrap/>
            <w:vAlign w:val="center"/>
            <w:hideMark/>
          </w:tcPr>
          <w:p w14:paraId="26FE2614" w14:textId="15C1BD4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52,97</w:t>
            </w:r>
          </w:p>
        </w:tc>
        <w:tc>
          <w:tcPr>
            <w:tcW w:w="993" w:type="dxa"/>
            <w:shd w:val="clear" w:color="auto" w:fill="auto"/>
            <w:noWrap/>
            <w:vAlign w:val="center"/>
            <w:hideMark/>
          </w:tcPr>
          <w:p w14:paraId="7F07A4B4" w14:textId="001B3C3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69,81</w:t>
            </w:r>
          </w:p>
        </w:tc>
        <w:tc>
          <w:tcPr>
            <w:tcW w:w="850" w:type="dxa"/>
            <w:shd w:val="clear" w:color="auto" w:fill="F2F2F2" w:themeFill="background1" w:themeFillShade="F2"/>
            <w:noWrap/>
            <w:vAlign w:val="center"/>
            <w:hideMark/>
          </w:tcPr>
          <w:p w14:paraId="63468C9E" w14:textId="18B15FE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28,61</w:t>
            </w:r>
          </w:p>
        </w:tc>
        <w:tc>
          <w:tcPr>
            <w:tcW w:w="1559" w:type="dxa"/>
            <w:shd w:val="clear" w:color="auto" w:fill="auto"/>
            <w:noWrap/>
            <w:vAlign w:val="center"/>
            <w:hideMark/>
          </w:tcPr>
          <w:p w14:paraId="248D73B9" w14:textId="1BE0649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7.403650e-81</w:t>
            </w:r>
          </w:p>
        </w:tc>
        <w:tc>
          <w:tcPr>
            <w:tcW w:w="993" w:type="dxa"/>
            <w:shd w:val="clear" w:color="auto" w:fill="F2F2F2" w:themeFill="background1" w:themeFillShade="F2"/>
            <w:noWrap/>
            <w:vAlign w:val="center"/>
            <w:hideMark/>
          </w:tcPr>
          <w:p w14:paraId="619D5061" w14:textId="752670A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19,04</w:t>
            </w:r>
          </w:p>
        </w:tc>
      </w:tr>
      <w:tr w:rsidR="00033BA2" w:rsidRPr="00DF65F7" w14:paraId="17F7916C" w14:textId="77777777" w:rsidTr="004F76E7">
        <w:trPr>
          <w:trHeight w:val="300"/>
        </w:trPr>
        <w:tc>
          <w:tcPr>
            <w:tcW w:w="2992" w:type="dxa"/>
            <w:shd w:val="clear" w:color="auto" w:fill="auto"/>
            <w:noWrap/>
            <w:vAlign w:val="center"/>
            <w:hideMark/>
          </w:tcPr>
          <w:p w14:paraId="7F53C066" w14:textId="16E35804"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Skills.19=Skills.19_--</w:t>
            </w:r>
          </w:p>
        </w:tc>
        <w:tc>
          <w:tcPr>
            <w:tcW w:w="992" w:type="dxa"/>
            <w:shd w:val="clear" w:color="auto" w:fill="F2F2F2" w:themeFill="background1" w:themeFillShade="F2"/>
            <w:noWrap/>
            <w:vAlign w:val="center"/>
            <w:hideMark/>
          </w:tcPr>
          <w:p w14:paraId="4B08F3AD" w14:textId="6163490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45,81</w:t>
            </w:r>
          </w:p>
        </w:tc>
        <w:tc>
          <w:tcPr>
            <w:tcW w:w="993" w:type="dxa"/>
            <w:shd w:val="clear" w:color="auto" w:fill="auto"/>
            <w:noWrap/>
            <w:vAlign w:val="center"/>
            <w:hideMark/>
          </w:tcPr>
          <w:p w14:paraId="31791FF8" w14:textId="2F1BBF6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82,48</w:t>
            </w:r>
          </w:p>
        </w:tc>
        <w:tc>
          <w:tcPr>
            <w:tcW w:w="850" w:type="dxa"/>
            <w:shd w:val="clear" w:color="auto" w:fill="F2F2F2" w:themeFill="background1" w:themeFillShade="F2"/>
            <w:noWrap/>
            <w:vAlign w:val="center"/>
            <w:hideMark/>
          </w:tcPr>
          <w:p w14:paraId="0ECC4B0F" w14:textId="1E9AED3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39,8</w:t>
            </w:r>
          </w:p>
        </w:tc>
        <w:tc>
          <w:tcPr>
            <w:tcW w:w="1559" w:type="dxa"/>
            <w:shd w:val="clear" w:color="auto" w:fill="auto"/>
            <w:noWrap/>
            <w:vAlign w:val="center"/>
            <w:hideMark/>
          </w:tcPr>
          <w:p w14:paraId="4E682962" w14:textId="315D6DB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1.856755e-84</w:t>
            </w:r>
          </w:p>
        </w:tc>
        <w:tc>
          <w:tcPr>
            <w:tcW w:w="993" w:type="dxa"/>
            <w:shd w:val="clear" w:color="auto" w:fill="F2F2F2" w:themeFill="background1" w:themeFillShade="F2"/>
            <w:noWrap/>
            <w:vAlign w:val="center"/>
            <w:hideMark/>
          </w:tcPr>
          <w:p w14:paraId="0D087184" w14:textId="6C043B08"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19,47</w:t>
            </w:r>
          </w:p>
        </w:tc>
      </w:tr>
      <w:tr w:rsidR="00033BA2" w:rsidRPr="00DF65F7" w14:paraId="38B71F05" w14:textId="77777777" w:rsidTr="004F76E7">
        <w:trPr>
          <w:trHeight w:val="260"/>
        </w:trPr>
        <w:tc>
          <w:tcPr>
            <w:tcW w:w="2992" w:type="dxa"/>
            <w:shd w:val="clear" w:color="auto" w:fill="auto"/>
            <w:noWrap/>
            <w:vAlign w:val="center"/>
            <w:hideMark/>
          </w:tcPr>
          <w:p w14:paraId="0F92A61E" w14:textId="7D6DCC32"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Skills.20=Skills.20_-</w:t>
            </w:r>
          </w:p>
        </w:tc>
        <w:tc>
          <w:tcPr>
            <w:tcW w:w="992" w:type="dxa"/>
            <w:shd w:val="clear" w:color="auto" w:fill="F2F2F2" w:themeFill="background1" w:themeFillShade="F2"/>
            <w:noWrap/>
            <w:vAlign w:val="center"/>
            <w:hideMark/>
          </w:tcPr>
          <w:p w14:paraId="07FB8420" w14:textId="3A935F9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55,07</w:t>
            </w:r>
          </w:p>
        </w:tc>
        <w:tc>
          <w:tcPr>
            <w:tcW w:w="993" w:type="dxa"/>
            <w:shd w:val="clear" w:color="auto" w:fill="auto"/>
            <w:noWrap/>
            <w:vAlign w:val="center"/>
            <w:hideMark/>
          </w:tcPr>
          <w:p w14:paraId="57086E14" w14:textId="60AA304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10,24</w:t>
            </w:r>
          </w:p>
        </w:tc>
        <w:tc>
          <w:tcPr>
            <w:tcW w:w="850" w:type="dxa"/>
            <w:shd w:val="clear" w:color="auto" w:fill="F2F2F2" w:themeFill="background1" w:themeFillShade="F2"/>
            <w:noWrap/>
            <w:vAlign w:val="center"/>
            <w:hideMark/>
          </w:tcPr>
          <w:p w14:paraId="7973E6C7" w14:textId="47D88DB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4,04</w:t>
            </w:r>
          </w:p>
        </w:tc>
        <w:tc>
          <w:tcPr>
            <w:tcW w:w="1559" w:type="dxa"/>
            <w:shd w:val="clear" w:color="auto" w:fill="auto"/>
            <w:noWrap/>
            <w:vAlign w:val="center"/>
            <w:hideMark/>
          </w:tcPr>
          <w:p w14:paraId="6E69679C" w14:textId="7194238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7.456513e-10</w:t>
            </w:r>
          </w:p>
        </w:tc>
        <w:tc>
          <w:tcPr>
            <w:tcW w:w="993" w:type="dxa"/>
            <w:shd w:val="clear" w:color="auto" w:fill="F2F2F2" w:themeFill="background1" w:themeFillShade="F2"/>
            <w:noWrap/>
            <w:vAlign w:val="center"/>
            <w:hideMark/>
          </w:tcPr>
          <w:p w14:paraId="5CB8CDAC" w14:textId="3903F27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6,16</w:t>
            </w:r>
          </w:p>
        </w:tc>
      </w:tr>
      <w:tr w:rsidR="00033BA2" w:rsidRPr="00DF65F7" w14:paraId="3EED345F" w14:textId="77777777" w:rsidTr="004F76E7">
        <w:trPr>
          <w:trHeight w:val="240"/>
        </w:trPr>
        <w:tc>
          <w:tcPr>
            <w:tcW w:w="2992" w:type="dxa"/>
            <w:shd w:val="clear" w:color="auto" w:fill="auto"/>
            <w:noWrap/>
            <w:vAlign w:val="center"/>
            <w:hideMark/>
          </w:tcPr>
          <w:p w14:paraId="642DCCFE" w14:textId="2C17D25A"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Skills.20=Skills.20_--</w:t>
            </w:r>
          </w:p>
        </w:tc>
        <w:tc>
          <w:tcPr>
            <w:tcW w:w="992" w:type="dxa"/>
            <w:shd w:val="clear" w:color="auto" w:fill="F2F2F2" w:themeFill="background1" w:themeFillShade="F2"/>
            <w:noWrap/>
            <w:vAlign w:val="center"/>
            <w:hideMark/>
          </w:tcPr>
          <w:p w14:paraId="4C1E25BB" w14:textId="3B77448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56,48</w:t>
            </w:r>
          </w:p>
        </w:tc>
        <w:tc>
          <w:tcPr>
            <w:tcW w:w="993" w:type="dxa"/>
            <w:shd w:val="clear" w:color="auto" w:fill="auto"/>
            <w:noWrap/>
            <w:vAlign w:val="center"/>
            <w:hideMark/>
          </w:tcPr>
          <w:p w14:paraId="3B9A61A2" w14:textId="3AE312C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62,26</w:t>
            </w:r>
          </w:p>
        </w:tc>
        <w:tc>
          <w:tcPr>
            <w:tcW w:w="850" w:type="dxa"/>
            <w:shd w:val="clear" w:color="auto" w:fill="F2F2F2" w:themeFill="background1" w:themeFillShade="F2"/>
            <w:noWrap/>
            <w:vAlign w:val="center"/>
            <w:hideMark/>
          </w:tcPr>
          <w:p w14:paraId="2CA05081" w14:textId="7C5727FD"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23,93</w:t>
            </w:r>
          </w:p>
        </w:tc>
        <w:tc>
          <w:tcPr>
            <w:tcW w:w="1559" w:type="dxa"/>
            <w:shd w:val="clear" w:color="auto" w:fill="auto"/>
            <w:noWrap/>
            <w:vAlign w:val="center"/>
            <w:hideMark/>
          </w:tcPr>
          <w:p w14:paraId="1D3D37BD" w14:textId="1C14B04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1.163265e-75</w:t>
            </w:r>
          </w:p>
        </w:tc>
        <w:tc>
          <w:tcPr>
            <w:tcW w:w="993" w:type="dxa"/>
            <w:shd w:val="clear" w:color="auto" w:fill="F2F2F2" w:themeFill="background1" w:themeFillShade="F2"/>
            <w:noWrap/>
            <w:vAlign w:val="center"/>
            <w:hideMark/>
          </w:tcPr>
          <w:p w14:paraId="508FFD17" w14:textId="6A31154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18,41</w:t>
            </w:r>
          </w:p>
        </w:tc>
      </w:tr>
      <w:tr w:rsidR="00033BA2" w:rsidRPr="00DF65F7" w14:paraId="18238A5B" w14:textId="77777777" w:rsidTr="004F76E7">
        <w:trPr>
          <w:trHeight w:val="260"/>
        </w:trPr>
        <w:tc>
          <w:tcPr>
            <w:tcW w:w="2992" w:type="dxa"/>
            <w:shd w:val="clear" w:color="auto" w:fill="auto"/>
            <w:noWrap/>
            <w:vAlign w:val="center"/>
            <w:hideMark/>
          </w:tcPr>
          <w:p w14:paraId="2CFEF243" w14:textId="1BC09B81"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Skills.21=Skills.21_--</w:t>
            </w:r>
          </w:p>
        </w:tc>
        <w:tc>
          <w:tcPr>
            <w:tcW w:w="992" w:type="dxa"/>
            <w:shd w:val="clear" w:color="auto" w:fill="F2F2F2" w:themeFill="background1" w:themeFillShade="F2"/>
            <w:noWrap/>
            <w:vAlign w:val="center"/>
            <w:hideMark/>
          </w:tcPr>
          <w:p w14:paraId="4BA0AE55" w14:textId="5A3363A7"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52,84</w:t>
            </w:r>
          </w:p>
        </w:tc>
        <w:tc>
          <w:tcPr>
            <w:tcW w:w="993" w:type="dxa"/>
            <w:shd w:val="clear" w:color="auto" w:fill="auto"/>
            <w:noWrap/>
            <w:vAlign w:val="center"/>
            <w:hideMark/>
          </w:tcPr>
          <w:p w14:paraId="6E4CE358" w14:textId="398F0580"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67,65</w:t>
            </w:r>
          </w:p>
        </w:tc>
        <w:tc>
          <w:tcPr>
            <w:tcW w:w="850" w:type="dxa"/>
            <w:shd w:val="clear" w:color="auto" w:fill="F2F2F2" w:themeFill="background1" w:themeFillShade="F2"/>
            <w:noWrap/>
            <w:vAlign w:val="center"/>
            <w:hideMark/>
          </w:tcPr>
          <w:p w14:paraId="16BA9976" w14:textId="368A628A"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27,79</w:t>
            </w:r>
          </w:p>
        </w:tc>
        <w:tc>
          <w:tcPr>
            <w:tcW w:w="1559" w:type="dxa"/>
            <w:shd w:val="clear" w:color="auto" w:fill="auto"/>
            <w:noWrap/>
            <w:vAlign w:val="center"/>
            <w:hideMark/>
          </w:tcPr>
          <w:p w14:paraId="0F9E0C53" w14:textId="0B73BEBF"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1.405729e-76</w:t>
            </w:r>
          </w:p>
        </w:tc>
        <w:tc>
          <w:tcPr>
            <w:tcW w:w="993" w:type="dxa"/>
            <w:shd w:val="clear" w:color="auto" w:fill="F2F2F2" w:themeFill="background1" w:themeFillShade="F2"/>
            <w:noWrap/>
            <w:vAlign w:val="center"/>
            <w:hideMark/>
          </w:tcPr>
          <w:p w14:paraId="3D4B986E" w14:textId="4C9A3DF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18,52</w:t>
            </w:r>
          </w:p>
        </w:tc>
      </w:tr>
      <w:tr w:rsidR="00033BA2" w:rsidRPr="00DF65F7" w14:paraId="7A9269A6" w14:textId="77777777" w:rsidTr="004F76E7">
        <w:trPr>
          <w:trHeight w:val="260"/>
        </w:trPr>
        <w:tc>
          <w:tcPr>
            <w:tcW w:w="2992" w:type="dxa"/>
            <w:shd w:val="clear" w:color="auto" w:fill="auto"/>
            <w:noWrap/>
            <w:vAlign w:val="center"/>
            <w:hideMark/>
          </w:tcPr>
          <w:p w14:paraId="267F8918" w14:textId="49225D72"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WIP.statut.fam=marie</w:t>
            </w:r>
          </w:p>
        </w:tc>
        <w:tc>
          <w:tcPr>
            <w:tcW w:w="992" w:type="dxa"/>
            <w:shd w:val="clear" w:color="auto" w:fill="F2F2F2" w:themeFill="background1" w:themeFillShade="F2"/>
            <w:noWrap/>
            <w:vAlign w:val="center"/>
            <w:hideMark/>
          </w:tcPr>
          <w:p w14:paraId="05BB34DD" w14:textId="1573178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27,6</w:t>
            </w:r>
          </w:p>
        </w:tc>
        <w:tc>
          <w:tcPr>
            <w:tcW w:w="993" w:type="dxa"/>
            <w:shd w:val="clear" w:color="auto" w:fill="auto"/>
            <w:noWrap/>
            <w:vAlign w:val="center"/>
            <w:hideMark/>
          </w:tcPr>
          <w:p w14:paraId="79E7BF46" w14:textId="3A17D59C"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50,4</w:t>
            </w:r>
          </w:p>
        </w:tc>
        <w:tc>
          <w:tcPr>
            <w:tcW w:w="850" w:type="dxa"/>
            <w:shd w:val="clear" w:color="auto" w:fill="F2F2F2" w:themeFill="background1" w:themeFillShade="F2"/>
            <w:noWrap/>
            <w:vAlign w:val="center"/>
            <w:hideMark/>
          </w:tcPr>
          <w:p w14:paraId="4AA1DB16" w14:textId="74A0E78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39,61</w:t>
            </w:r>
          </w:p>
        </w:tc>
        <w:tc>
          <w:tcPr>
            <w:tcW w:w="1559" w:type="dxa"/>
            <w:shd w:val="clear" w:color="auto" w:fill="auto"/>
            <w:noWrap/>
            <w:vAlign w:val="center"/>
            <w:hideMark/>
          </w:tcPr>
          <w:p w14:paraId="3E5EC22B" w14:textId="77DF62D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1.949296e-06</w:t>
            </w:r>
          </w:p>
        </w:tc>
        <w:tc>
          <w:tcPr>
            <w:tcW w:w="993" w:type="dxa"/>
            <w:shd w:val="clear" w:color="auto" w:fill="F2F2F2" w:themeFill="background1" w:themeFillShade="F2"/>
            <w:noWrap/>
            <w:vAlign w:val="center"/>
            <w:hideMark/>
          </w:tcPr>
          <w:p w14:paraId="544BCA08" w14:textId="4E87461E"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4,75</w:t>
            </w:r>
          </w:p>
        </w:tc>
      </w:tr>
      <w:tr w:rsidR="00033BA2" w:rsidRPr="00DF65F7" w14:paraId="1D893502" w14:textId="77777777" w:rsidTr="00E42C15">
        <w:trPr>
          <w:trHeight w:val="240"/>
        </w:trPr>
        <w:tc>
          <w:tcPr>
            <w:tcW w:w="2992" w:type="dxa"/>
            <w:shd w:val="clear" w:color="auto" w:fill="auto"/>
            <w:noWrap/>
            <w:vAlign w:val="center"/>
            <w:hideMark/>
          </w:tcPr>
          <w:p w14:paraId="5DEBEFDA" w14:textId="452AA9AB"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aise.internet=A laise</w:t>
            </w:r>
          </w:p>
        </w:tc>
        <w:tc>
          <w:tcPr>
            <w:tcW w:w="992" w:type="dxa"/>
            <w:shd w:val="clear" w:color="auto" w:fill="F2F2F2" w:themeFill="background1" w:themeFillShade="F2"/>
            <w:noWrap/>
            <w:vAlign w:val="center"/>
            <w:hideMark/>
          </w:tcPr>
          <w:p w14:paraId="3F5D636C" w14:textId="1131C2E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25,89</w:t>
            </w:r>
          </w:p>
        </w:tc>
        <w:tc>
          <w:tcPr>
            <w:tcW w:w="993" w:type="dxa"/>
            <w:shd w:val="clear" w:color="auto" w:fill="auto"/>
            <w:noWrap/>
            <w:vAlign w:val="center"/>
            <w:hideMark/>
          </w:tcPr>
          <w:p w14:paraId="7CBC0F48" w14:textId="5BE540B5"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63,34</w:t>
            </w:r>
          </w:p>
        </w:tc>
        <w:tc>
          <w:tcPr>
            <w:tcW w:w="850" w:type="dxa"/>
            <w:shd w:val="clear" w:color="auto" w:fill="F2F2F2" w:themeFill="background1" w:themeFillShade="F2"/>
            <w:noWrap/>
            <w:vAlign w:val="center"/>
            <w:hideMark/>
          </w:tcPr>
          <w:p w14:paraId="55A33052" w14:textId="117C0FC3"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53,13</w:t>
            </w:r>
          </w:p>
        </w:tc>
        <w:tc>
          <w:tcPr>
            <w:tcW w:w="1559" w:type="dxa"/>
            <w:shd w:val="clear" w:color="auto" w:fill="auto"/>
            <w:noWrap/>
            <w:vAlign w:val="center"/>
            <w:hideMark/>
          </w:tcPr>
          <w:p w14:paraId="70819AAB" w14:textId="349A1AD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7.735010e-06</w:t>
            </w:r>
          </w:p>
        </w:tc>
        <w:tc>
          <w:tcPr>
            <w:tcW w:w="993" w:type="dxa"/>
            <w:shd w:val="clear" w:color="auto" w:fill="F2F2F2" w:themeFill="background1" w:themeFillShade="F2"/>
            <w:noWrap/>
            <w:vAlign w:val="center"/>
            <w:hideMark/>
          </w:tcPr>
          <w:p w14:paraId="37178D01" w14:textId="7C6FCBEC"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4,47</w:t>
            </w:r>
          </w:p>
        </w:tc>
      </w:tr>
      <w:tr w:rsidR="00033BA2" w:rsidRPr="00DF65F7" w14:paraId="0FB180DF" w14:textId="77777777" w:rsidTr="00E42C15">
        <w:trPr>
          <w:trHeight w:val="260"/>
        </w:trPr>
        <w:tc>
          <w:tcPr>
            <w:tcW w:w="2992" w:type="dxa"/>
            <w:tcBorders>
              <w:bottom w:val="single" w:sz="4" w:space="0" w:color="auto"/>
            </w:tcBorders>
            <w:shd w:val="clear" w:color="auto" w:fill="auto"/>
            <w:noWrap/>
            <w:vAlign w:val="center"/>
            <w:hideMark/>
          </w:tcPr>
          <w:p w14:paraId="33C358CE" w14:textId="58AF321B" w:rsidR="00033BA2" w:rsidRPr="00905B53" w:rsidRDefault="00033BA2" w:rsidP="00076E07">
            <w:pPr>
              <w:rPr>
                <w:rFonts w:ascii="Times" w:eastAsia="Times New Roman" w:hAnsi="Times" w:cs="Times New Roman"/>
                <w:sz w:val="22"/>
                <w:szCs w:val="22"/>
              </w:rPr>
            </w:pPr>
            <w:r w:rsidRPr="00805FBA">
              <w:rPr>
                <w:rFonts w:ascii="Times" w:eastAsia="Times New Roman" w:hAnsi="Times" w:cs="Times New Roman"/>
                <w:sz w:val="22"/>
                <w:szCs w:val="22"/>
              </w:rPr>
              <w:t>sexe=Femme</w:t>
            </w:r>
          </w:p>
        </w:tc>
        <w:tc>
          <w:tcPr>
            <w:tcW w:w="992" w:type="dxa"/>
            <w:tcBorders>
              <w:bottom w:val="single" w:sz="4" w:space="0" w:color="auto"/>
            </w:tcBorders>
            <w:shd w:val="clear" w:color="auto" w:fill="F2F2F2" w:themeFill="background1" w:themeFillShade="F2"/>
            <w:noWrap/>
            <w:vAlign w:val="center"/>
            <w:hideMark/>
          </w:tcPr>
          <w:p w14:paraId="6832B0D3" w14:textId="3CBEA272"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24,1</w:t>
            </w:r>
          </w:p>
        </w:tc>
        <w:tc>
          <w:tcPr>
            <w:tcW w:w="993" w:type="dxa"/>
            <w:tcBorders>
              <w:bottom w:val="single" w:sz="4" w:space="0" w:color="auto"/>
            </w:tcBorders>
            <w:shd w:val="clear" w:color="auto" w:fill="auto"/>
            <w:noWrap/>
            <w:vAlign w:val="center"/>
            <w:hideMark/>
          </w:tcPr>
          <w:p w14:paraId="7BB66E42" w14:textId="357ADFFB"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57,95</w:t>
            </w:r>
          </w:p>
        </w:tc>
        <w:tc>
          <w:tcPr>
            <w:tcW w:w="850" w:type="dxa"/>
            <w:tcBorders>
              <w:bottom w:val="single" w:sz="4" w:space="0" w:color="auto"/>
            </w:tcBorders>
            <w:shd w:val="clear" w:color="auto" w:fill="F2F2F2" w:themeFill="background1" w:themeFillShade="F2"/>
            <w:noWrap/>
            <w:vAlign w:val="center"/>
            <w:hideMark/>
          </w:tcPr>
          <w:p w14:paraId="20B0D17D" w14:textId="0FE10194"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52,2</w:t>
            </w:r>
          </w:p>
        </w:tc>
        <w:tc>
          <w:tcPr>
            <w:tcW w:w="1559" w:type="dxa"/>
            <w:tcBorders>
              <w:bottom w:val="single" w:sz="4" w:space="0" w:color="auto"/>
            </w:tcBorders>
            <w:shd w:val="clear" w:color="auto" w:fill="auto"/>
            <w:noWrap/>
            <w:vAlign w:val="center"/>
            <w:hideMark/>
          </w:tcPr>
          <w:p w14:paraId="3A617776" w14:textId="79355AB1"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1.210476e-02</w:t>
            </w:r>
          </w:p>
        </w:tc>
        <w:tc>
          <w:tcPr>
            <w:tcW w:w="993" w:type="dxa"/>
            <w:tcBorders>
              <w:bottom w:val="single" w:sz="4" w:space="0" w:color="auto"/>
            </w:tcBorders>
            <w:shd w:val="clear" w:color="auto" w:fill="F2F2F2" w:themeFill="background1" w:themeFillShade="F2"/>
            <w:noWrap/>
            <w:vAlign w:val="center"/>
            <w:hideMark/>
          </w:tcPr>
          <w:p w14:paraId="4830B58B" w14:textId="09510EA6" w:rsidR="00033BA2" w:rsidRPr="00905B53" w:rsidRDefault="00033BA2" w:rsidP="00076E07">
            <w:pPr>
              <w:jc w:val="right"/>
              <w:rPr>
                <w:rFonts w:ascii="Times" w:eastAsia="Times New Roman" w:hAnsi="Times" w:cs="Times New Roman"/>
                <w:sz w:val="22"/>
                <w:szCs w:val="22"/>
              </w:rPr>
            </w:pPr>
            <w:r w:rsidRPr="00805FBA">
              <w:rPr>
                <w:rFonts w:ascii="Times" w:eastAsia="Times New Roman" w:hAnsi="Times" w:cs="Times New Roman"/>
                <w:sz w:val="22"/>
                <w:szCs w:val="22"/>
              </w:rPr>
              <w:t>2,5</w:t>
            </w:r>
          </w:p>
        </w:tc>
      </w:tr>
    </w:tbl>
    <w:p w14:paraId="55D2A2D1" w14:textId="77777777" w:rsidR="002605B1" w:rsidRDefault="002605B1" w:rsidP="00076E07">
      <w:pPr>
        <w:spacing w:before="100" w:beforeAutospacing="1" w:after="100" w:afterAutospacing="1"/>
        <w:jc w:val="both"/>
        <w:rPr>
          <w:rFonts w:ascii="Times" w:hAnsi="Times" w:cs="Times New Roman"/>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E42C15" w14:paraId="18DA5AED" w14:textId="77777777" w:rsidTr="004F76E7">
        <w:trPr>
          <w:trHeight w:val="626"/>
        </w:trPr>
        <w:tc>
          <w:tcPr>
            <w:tcW w:w="9206" w:type="dxa"/>
            <w:shd w:val="clear" w:color="auto" w:fill="D9D9D9" w:themeFill="background1" w:themeFillShade="D9"/>
            <w:vAlign w:val="center"/>
          </w:tcPr>
          <w:p w14:paraId="3ED8A90E" w14:textId="561679FC" w:rsidR="00E42C15" w:rsidRDefault="00E42C15" w:rsidP="00076E07">
            <w:pPr>
              <w:spacing w:before="100" w:beforeAutospacing="1" w:after="100" w:afterAutospacing="1"/>
              <w:rPr>
                <w:rFonts w:ascii="Times" w:hAnsi="Times" w:cs="Times New Roman"/>
              </w:rPr>
            </w:pPr>
            <w:r>
              <w:rPr>
                <w:rFonts w:ascii="Times" w:hAnsi="Times" w:cs="Times New Roman"/>
                <w:b/>
                <w:bCs/>
              </w:rPr>
              <w:t xml:space="preserve">CLASSE </w:t>
            </w:r>
            <w:r w:rsidR="004A068C">
              <w:rPr>
                <w:rFonts w:ascii="Times" w:hAnsi="Times" w:cs="Times New Roman"/>
                <w:b/>
                <w:bCs/>
              </w:rPr>
              <w:t>4</w:t>
            </w:r>
          </w:p>
        </w:tc>
      </w:tr>
    </w:tbl>
    <w:tbl>
      <w:tblPr>
        <w:tblW w:w="8379" w:type="dxa"/>
        <w:tblInd w:w="55" w:type="dxa"/>
        <w:tblLayout w:type="fixed"/>
        <w:tblCellMar>
          <w:left w:w="70" w:type="dxa"/>
          <w:right w:w="70" w:type="dxa"/>
        </w:tblCellMar>
        <w:tblLook w:val="04A0" w:firstRow="1" w:lastRow="0" w:firstColumn="1" w:lastColumn="0" w:noHBand="0" w:noVBand="1"/>
      </w:tblPr>
      <w:tblGrid>
        <w:gridCol w:w="2992"/>
        <w:gridCol w:w="992"/>
        <w:gridCol w:w="993"/>
        <w:gridCol w:w="850"/>
        <w:gridCol w:w="1559"/>
        <w:gridCol w:w="993"/>
      </w:tblGrid>
      <w:tr w:rsidR="00E42C15" w:rsidRPr="00DF65F7" w14:paraId="29626827" w14:textId="77777777" w:rsidTr="004F76E7">
        <w:trPr>
          <w:trHeight w:val="240"/>
        </w:trPr>
        <w:tc>
          <w:tcPr>
            <w:tcW w:w="2992" w:type="dxa"/>
            <w:tcBorders>
              <w:bottom w:val="single" w:sz="4" w:space="0" w:color="auto"/>
            </w:tcBorders>
            <w:shd w:val="clear" w:color="auto" w:fill="auto"/>
            <w:noWrap/>
            <w:vAlign w:val="center"/>
          </w:tcPr>
          <w:p w14:paraId="0BDEEB9A" w14:textId="77777777" w:rsidR="00E42C15" w:rsidRPr="00905B53" w:rsidRDefault="00E42C15" w:rsidP="00076E07">
            <w:pPr>
              <w:rPr>
                <w:rFonts w:ascii="Times" w:eastAsia="Times New Roman" w:hAnsi="Times" w:cs="Times New Roman"/>
                <w:sz w:val="22"/>
                <w:szCs w:val="22"/>
              </w:rPr>
            </w:pPr>
          </w:p>
        </w:tc>
        <w:tc>
          <w:tcPr>
            <w:tcW w:w="992" w:type="dxa"/>
            <w:tcBorders>
              <w:bottom w:val="single" w:sz="4" w:space="0" w:color="auto"/>
            </w:tcBorders>
            <w:shd w:val="clear" w:color="auto" w:fill="auto"/>
            <w:noWrap/>
            <w:vAlign w:val="center"/>
          </w:tcPr>
          <w:p w14:paraId="02011A96" w14:textId="77777777" w:rsidR="00E42C15" w:rsidRPr="00905B53" w:rsidRDefault="00E42C15"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7F65A356" w14:textId="77777777" w:rsidR="00E42C15" w:rsidRPr="00905B53" w:rsidRDefault="00E42C15" w:rsidP="00076E07">
            <w:pPr>
              <w:jc w:val="right"/>
              <w:rPr>
                <w:rFonts w:ascii="Times" w:eastAsia="Times New Roman" w:hAnsi="Times" w:cs="Times New Roman"/>
                <w:sz w:val="22"/>
                <w:szCs w:val="22"/>
              </w:rPr>
            </w:pPr>
          </w:p>
        </w:tc>
        <w:tc>
          <w:tcPr>
            <w:tcW w:w="850" w:type="dxa"/>
            <w:tcBorders>
              <w:bottom w:val="single" w:sz="4" w:space="0" w:color="auto"/>
            </w:tcBorders>
            <w:shd w:val="clear" w:color="auto" w:fill="auto"/>
            <w:noWrap/>
            <w:vAlign w:val="center"/>
          </w:tcPr>
          <w:p w14:paraId="793818F2" w14:textId="77777777" w:rsidR="00E42C15" w:rsidRPr="00905B53" w:rsidRDefault="00E42C15" w:rsidP="00076E07">
            <w:pPr>
              <w:jc w:val="right"/>
              <w:rPr>
                <w:rFonts w:ascii="Times" w:eastAsia="Times New Roman" w:hAnsi="Times" w:cs="Times New Roman"/>
                <w:sz w:val="22"/>
                <w:szCs w:val="22"/>
              </w:rPr>
            </w:pPr>
          </w:p>
        </w:tc>
        <w:tc>
          <w:tcPr>
            <w:tcW w:w="1559" w:type="dxa"/>
            <w:tcBorders>
              <w:bottom w:val="single" w:sz="4" w:space="0" w:color="auto"/>
            </w:tcBorders>
            <w:shd w:val="clear" w:color="auto" w:fill="auto"/>
            <w:noWrap/>
            <w:vAlign w:val="center"/>
          </w:tcPr>
          <w:p w14:paraId="7821F2AC" w14:textId="77777777" w:rsidR="00E42C15" w:rsidRPr="00905B53" w:rsidRDefault="00E42C15" w:rsidP="00076E07">
            <w:pPr>
              <w:jc w:val="right"/>
              <w:rPr>
                <w:rFonts w:ascii="Times" w:eastAsia="Times New Roman" w:hAnsi="Times" w:cs="Times New Roman"/>
                <w:sz w:val="22"/>
                <w:szCs w:val="22"/>
              </w:rPr>
            </w:pPr>
          </w:p>
        </w:tc>
        <w:tc>
          <w:tcPr>
            <w:tcW w:w="993" w:type="dxa"/>
            <w:tcBorders>
              <w:bottom w:val="single" w:sz="4" w:space="0" w:color="auto"/>
            </w:tcBorders>
            <w:shd w:val="clear" w:color="auto" w:fill="auto"/>
            <w:noWrap/>
            <w:vAlign w:val="center"/>
          </w:tcPr>
          <w:p w14:paraId="4967ACF1" w14:textId="77777777" w:rsidR="00E42C15" w:rsidRPr="00905B53" w:rsidRDefault="00E42C15" w:rsidP="00076E07">
            <w:pPr>
              <w:jc w:val="right"/>
              <w:rPr>
                <w:rFonts w:ascii="Times" w:eastAsia="Times New Roman" w:hAnsi="Times" w:cs="Times New Roman"/>
                <w:sz w:val="22"/>
                <w:szCs w:val="22"/>
              </w:rPr>
            </w:pPr>
          </w:p>
        </w:tc>
      </w:tr>
      <w:tr w:rsidR="004A068C" w:rsidRPr="00DF65F7" w14:paraId="504F3870" w14:textId="77777777" w:rsidTr="004F76E7">
        <w:trPr>
          <w:trHeight w:val="240"/>
        </w:trPr>
        <w:tc>
          <w:tcPr>
            <w:tcW w:w="2992" w:type="dxa"/>
            <w:tcBorders>
              <w:top w:val="single" w:sz="4" w:space="0" w:color="auto"/>
              <w:bottom w:val="single" w:sz="4" w:space="0" w:color="auto"/>
            </w:tcBorders>
            <w:shd w:val="clear" w:color="auto" w:fill="auto"/>
            <w:noWrap/>
            <w:vAlign w:val="center"/>
            <w:hideMark/>
          </w:tcPr>
          <w:p w14:paraId="3F426866" w14:textId="7DF8752D"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Modalités</w:t>
            </w:r>
          </w:p>
        </w:tc>
        <w:tc>
          <w:tcPr>
            <w:tcW w:w="992" w:type="dxa"/>
            <w:tcBorders>
              <w:top w:val="single" w:sz="4" w:space="0" w:color="auto"/>
              <w:bottom w:val="single" w:sz="4" w:space="0" w:color="auto"/>
            </w:tcBorders>
            <w:shd w:val="clear" w:color="auto" w:fill="F2F2F2" w:themeFill="background1" w:themeFillShade="F2"/>
            <w:noWrap/>
            <w:vAlign w:val="center"/>
            <w:hideMark/>
          </w:tcPr>
          <w:p w14:paraId="71ABEECA" w14:textId="7E72FE7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Cla/Mod</w:t>
            </w:r>
          </w:p>
        </w:tc>
        <w:tc>
          <w:tcPr>
            <w:tcW w:w="993" w:type="dxa"/>
            <w:tcBorders>
              <w:top w:val="single" w:sz="4" w:space="0" w:color="auto"/>
              <w:bottom w:val="single" w:sz="4" w:space="0" w:color="auto"/>
            </w:tcBorders>
            <w:shd w:val="clear" w:color="auto" w:fill="auto"/>
            <w:noWrap/>
            <w:vAlign w:val="center"/>
            <w:hideMark/>
          </w:tcPr>
          <w:p w14:paraId="6BF49E23" w14:textId="456B90F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Mod/Cla</w:t>
            </w:r>
          </w:p>
        </w:tc>
        <w:tc>
          <w:tcPr>
            <w:tcW w:w="850" w:type="dxa"/>
            <w:tcBorders>
              <w:top w:val="single" w:sz="4" w:space="0" w:color="auto"/>
              <w:bottom w:val="single" w:sz="4" w:space="0" w:color="auto"/>
            </w:tcBorders>
            <w:shd w:val="clear" w:color="auto" w:fill="F2F2F2" w:themeFill="background1" w:themeFillShade="F2"/>
            <w:noWrap/>
            <w:vAlign w:val="center"/>
            <w:hideMark/>
          </w:tcPr>
          <w:p w14:paraId="22638E24" w14:textId="5EA431B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Global</w:t>
            </w:r>
          </w:p>
        </w:tc>
        <w:tc>
          <w:tcPr>
            <w:tcW w:w="1559" w:type="dxa"/>
            <w:tcBorders>
              <w:top w:val="single" w:sz="4" w:space="0" w:color="auto"/>
              <w:bottom w:val="single" w:sz="4" w:space="0" w:color="auto"/>
            </w:tcBorders>
            <w:shd w:val="clear" w:color="auto" w:fill="auto"/>
            <w:noWrap/>
            <w:vAlign w:val="center"/>
            <w:hideMark/>
          </w:tcPr>
          <w:p w14:paraId="6050C46E" w14:textId="66AEF02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p.value</w:t>
            </w:r>
          </w:p>
        </w:tc>
        <w:tc>
          <w:tcPr>
            <w:tcW w:w="993" w:type="dxa"/>
            <w:tcBorders>
              <w:top w:val="single" w:sz="4" w:space="0" w:color="auto"/>
              <w:bottom w:val="single" w:sz="4" w:space="0" w:color="auto"/>
            </w:tcBorders>
            <w:shd w:val="clear" w:color="auto" w:fill="F2F2F2" w:themeFill="background1" w:themeFillShade="F2"/>
            <w:noWrap/>
            <w:vAlign w:val="center"/>
            <w:hideMark/>
          </w:tcPr>
          <w:p w14:paraId="158CA97F" w14:textId="78984CB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v.test</w:t>
            </w:r>
          </w:p>
        </w:tc>
      </w:tr>
      <w:tr w:rsidR="004A068C" w:rsidRPr="00DF65F7" w14:paraId="0C771AD6" w14:textId="77777777" w:rsidTr="004F76E7">
        <w:trPr>
          <w:trHeight w:val="280"/>
        </w:trPr>
        <w:tc>
          <w:tcPr>
            <w:tcW w:w="2992" w:type="dxa"/>
            <w:tcBorders>
              <w:top w:val="single" w:sz="4" w:space="0" w:color="auto"/>
            </w:tcBorders>
            <w:shd w:val="clear" w:color="auto" w:fill="auto"/>
            <w:noWrap/>
            <w:vAlign w:val="center"/>
            <w:hideMark/>
          </w:tcPr>
          <w:p w14:paraId="0A350F96" w14:textId="2988669D"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Skills.1=Skills.1_--</w:t>
            </w:r>
          </w:p>
        </w:tc>
        <w:tc>
          <w:tcPr>
            <w:tcW w:w="992" w:type="dxa"/>
            <w:tcBorders>
              <w:top w:val="single" w:sz="4" w:space="0" w:color="auto"/>
            </w:tcBorders>
            <w:shd w:val="clear" w:color="auto" w:fill="F2F2F2" w:themeFill="background1" w:themeFillShade="F2"/>
            <w:noWrap/>
            <w:vAlign w:val="center"/>
            <w:hideMark/>
          </w:tcPr>
          <w:p w14:paraId="30A39A60" w14:textId="4741F697"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78,86</w:t>
            </w:r>
          </w:p>
        </w:tc>
        <w:tc>
          <w:tcPr>
            <w:tcW w:w="993" w:type="dxa"/>
            <w:tcBorders>
              <w:top w:val="single" w:sz="4" w:space="0" w:color="auto"/>
            </w:tcBorders>
            <w:shd w:val="clear" w:color="auto" w:fill="auto"/>
            <w:noWrap/>
            <w:vAlign w:val="center"/>
            <w:hideMark/>
          </w:tcPr>
          <w:p w14:paraId="0F662726" w14:textId="6A4439B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72,93</w:t>
            </w:r>
          </w:p>
        </w:tc>
        <w:tc>
          <w:tcPr>
            <w:tcW w:w="850" w:type="dxa"/>
            <w:tcBorders>
              <w:top w:val="single" w:sz="4" w:space="0" w:color="auto"/>
            </w:tcBorders>
            <w:shd w:val="clear" w:color="auto" w:fill="F2F2F2" w:themeFill="background1" w:themeFillShade="F2"/>
            <w:noWrap/>
            <w:vAlign w:val="center"/>
            <w:hideMark/>
          </w:tcPr>
          <w:p w14:paraId="5CF8A136" w14:textId="2F8361C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7,2</w:t>
            </w:r>
          </w:p>
        </w:tc>
        <w:tc>
          <w:tcPr>
            <w:tcW w:w="1559" w:type="dxa"/>
            <w:tcBorders>
              <w:top w:val="single" w:sz="4" w:space="0" w:color="auto"/>
            </w:tcBorders>
            <w:shd w:val="clear" w:color="auto" w:fill="auto"/>
            <w:noWrap/>
            <w:vAlign w:val="center"/>
            <w:hideMark/>
          </w:tcPr>
          <w:p w14:paraId="494D8E9A" w14:textId="23397E3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2.992027e-102</w:t>
            </w:r>
          </w:p>
        </w:tc>
        <w:tc>
          <w:tcPr>
            <w:tcW w:w="993" w:type="dxa"/>
            <w:tcBorders>
              <w:top w:val="single" w:sz="4" w:space="0" w:color="auto"/>
            </w:tcBorders>
            <w:shd w:val="clear" w:color="auto" w:fill="F2F2F2" w:themeFill="background1" w:themeFillShade="F2"/>
            <w:noWrap/>
            <w:vAlign w:val="center"/>
            <w:hideMark/>
          </w:tcPr>
          <w:p w14:paraId="3F6478B2" w14:textId="402A520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21,47</w:t>
            </w:r>
          </w:p>
        </w:tc>
      </w:tr>
      <w:tr w:rsidR="004A068C" w:rsidRPr="00DF65F7" w14:paraId="2D9F63C2" w14:textId="77777777" w:rsidTr="004F76E7">
        <w:trPr>
          <w:trHeight w:val="240"/>
        </w:trPr>
        <w:tc>
          <w:tcPr>
            <w:tcW w:w="2992" w:type="dxa"/>
            <w:shd w:val="clear" w:color="auto" w:fill="auto"/>
            <w:noWrap/>
            <w:vAlign w:val="center"/>
            <w:hideMark/>
          </w:tcPr>
          <w:p w14:paraId="504D32DF" w14:textId="2EB3CEF9"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Skills.2=Skills.2_--</w:t>
            </w:r>
          </w:p>
        </w:tc>
        <w:tc>
          <w:tcPr>
            <w:tcW w:w="992" w:type="dxa"/>
            <w:shd w:val="clear" w:color="auto" w:fill="F2F2F2" w:themeFill="background1" w:themeFillShade="F2"/>
            <w:noWrap/>
            <w:vAlign w:val="center"/>
            <w:hideMark/>
          </w:tcPr>
          <w:p w14:paraId="3CA57884" w14:textId="07B1193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56,25</w:t>
            </w:r>
          </w:p>
        </w:tc>
        <w:tc>
          <w:tcPr>
            <w:tcW w:w="993" w:type="dxa"/>
            <w:shd w:val="clear" w:color="auto" w:fill="auto"/>
            <w:noWrap/>
            <w:vAlign w:val="center"/>
            <w:hideMark/>
          </w:tcPr>
          <w:p w14:paraId="330D422F" w14:textId="1FA584B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74,44</w:t>
            </w:r>
          </w:p>
        </w:tc>
        <w:tc>
          <w:tcPr>
            <w:tcW w:w="850" w:type="dxa"/>
            <w:shd w:val="clear" w:color="auto" w:fill="F2F2F2" w:themeFill="background1" w:themeFillShade="F2"/>
            <w:noWrap/>
            <w:vAlign w:val="center"/>
            <w:hideMark/>
          </w:tcPr>
          <w:p w14:paraId="1EB0E3F0" w14:textId="7B67635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10,3</w:t>
            </w:r>
          </w:p>
        </w:tc>
        <w:tc>
          <w:tcPr>
            <w:tcW w:w="1559" w:type="dxa"/>
            <w:shd w:val="clear" w:color="auto" w:fill="auto"/>
            <w:noWrap/>
            <w:vAlign w:val="center"/>
            <w:hideMark/>
          </w:tcPr>
          <w:p w14:paraId="03252005" w14:textId="11F9DF1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2.323916e-81</w:t>
            </w:r>
          </w:p>
        </w:tc>
        <w:tc>
          <w:tcPr>
            <w:tcW w:w="993" w:type="dxa"/>
            <w:shd w:val="clear" w:color="auto" w:fill="F2F2F2" w:themeFill="background1" w:themeFillShade="F2"/>
            <w:noWrap/>
            <w:vAlign w:val="center"/>
            <w:hideMark/>
          </w:tcPr>
          <w:p w14:paraId="424A0B46" w14:textId="56DDF78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19,1</w:t>
            </w:r>
          </w:p>
        </w:tc>
      </w:tr>
      <w:tr w:rsidR="004A068C" w:rsidRPr="00DF65F7" w14:paraId="540C7183" w14:textId="77777777" w:rsidTr="004F76E7">
        <w:trPr>
          <w:trHeight w:val="240"/>
        </w:trPr>
        <w:tc>
          <w:tcPr>
            <w:tcW w:w="2992" w:type="dxa"/>
            <w:shd w:val="clear" w:color="auto" w:fill="auto"/>
            <w:noWrap/>
            <w:vAlign w:val="center"/>
            <w:hideMark/>
          </w:tcPr>
          <w:p w14:paraId="56C2E676" w14:textId="24D0CB81"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Skills.3=Skills.3_--</w:t>
            </w:r>
          </w:p>
        </w:tc>
        <w:tc>
          <w:tcPr>
            <w:tcW w:w="992" w:type="dxa"/>
            <w:shd w:val="clear" w:color="auto" w:fill="F2F2F2" w:themeFill="background1" w:themeFillShade="F2"/>
            <w:noWrap/>
            <w:vAlign w:val="center"/>
            <w:hideMark/>
          </w:tcPr>
          <w:p w14:paraId="0E1026AB" w14:textId="3ECB8BF4"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66,45</w:t>
            </w:r>
          </w:p>
        </w:tc>
        <w:tc>
          <w:tcPr>
            <w:tcW w:w="993" w:type="dxa"/>
            <w:shd w:val="clear" w:color="auto" w:fill="auto"/>
            <w:noWrap/>
            <w:vAlign w:val="center"/>
            <w:hideMark/>
          </w:tcPr>
          <w:p w14:paraId="1CA833E2" w14:textId="179D439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77,43</w:t>
            </w:r>
          </w:p>
        </w:tc>
        <w:tc>
          <w:tcPr>
            <w:tcW w:w="850" w:type="dxa"/>
            <w:shd w:val="clear" w:color="auto" w:fill="F2F2F2" w:themeFill="background1" w:themeFillShade="F2"/>
            <w:noWrap/>
            <w:vAlign w:val="center"/>
            <w:hideMark/>
          </w:tcPr>
          <w:p w14:paraId="7BDB1CB2" w14:textId="060D938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9,07</w:t>
            </w:r>
          </w:p>
        </w:tc>
        <w:tc>
          <w:tcPr>
            <w:tcW w:w="1559" w:type="dxa"/>
            <w:shd w:val="clear" w:color="auto" w:fill="auto"/>
            <w:noWrap/>
            <w:vAlign w:val="center"/>
            <w:hideMark/>
          </w:tcPr>
          <w:p w14:paraId="1FE8D054" w14:textId="7B3F47C4"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3.106577e-97</w:t>
            </w:r>
          </w:p>
        </w:tc>
        <w:tc>
          <w:tcPr>
            <w:tcW w:w="993" w:type="dxa"/>
            <w:shd w:val="clear" w:color="auto" w:fill="F2F2F2" w:themeFill="background1" w:themeFillShade="F2"/>
            <w:noWrap/>
            <w:vAlign w:val="center"/>
            <w:hideMark/>
          </w:tcPr>
          <w:p w14:paraId="418CDD23" w14:textId="3750399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20,93</w:t>
            </w:r>
          </w:p>
        </w:tc>
      </w:tr>
      <w:tr w:rsidR="004A068C" w:rsidRPr="00DF65F7" w14:paraId="73E86331" w14:textId="77777777" w:rsidTr="004F76E7">
        <w:trPr>
          <w:trHeight w:val="240"/>
        </w:trPr>
        <w:tc>
          <w:tcPr>
            <w:tcW w:w="2992" w:type="dxa"/>
            <w:shd w:val="clear" w:color="auto" w:fill="auto"/>
            <w:noWrap/>
            <w:vAlign w:val="center"/>
            <w:hideMark/>
          </w:tcPr>
          <w:p w14:paraId="7C6B9AB5" w14:textId="44CBE061"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Skills.4=Skills.4_--</w:t>
            </w:r>
          </w:p>
        </w:tc>
        <w:tc>
          <w:tcPr>
            <w:tcW w:w="992" w:type="dxa"/>
            <w:shd w:val="clear" w:color="auto" w:fill="F2F2F2" w:themeFill="background1" w:themeFillShade="F2"/>
            <w:noWrap/>
            <w:vAlign w:val="center"/>
            <w:hideMark/>
          </w:tcPr>
          <w:p w14:paraId="471B1614" w14:textId="2D4D064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30,12</w:t>
            </w:r>
          </w:p>
        </w:tc>
        <w:tc>
          <w:tcPr>
            <w:tcW w:w="993" w:type="dxa"/>
            <w:shd w:val="clear" w:color="auto" w:fill="auto"/>
            <w:noWrap/>
            <w:vAlign w:val="center"/>
            <w:hideMark/>
          </w:tcPr>
          <w:p w14:paraId="752ACEB6" w14:textId="390BBDA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93,98</w:t>
            </w:r>
          </w:p>
        </w:tc>
        <w:tc>
          <w:tcPr>
            <w:tcW w:w="850" w:type="dxa"/>
            <w:shd w:val="clear" w:color="auto" w:fill="F2F2F2" w:themeFill="background1" w:themeFillShade="F2"/>
            <w:noWrap/>
            <w:vAlign w:val="center"/>
            <w:hideMark/>
          </w:tcPr>
          <w:p w14:paraId="064906F8" w14:textId="692E842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24,28</w:t>
            </w:r>
          </w:p>
        </w:tc>
        <w:tc>
          <w:tcPr>
            <w:tcW w:w="1559" w:type="dxa"/>
            <w:shd w:val="clear" w:color="auto" w:fill="auto"/>
            <w:noWrap/>
            <w:vAlign w:val="center"/>
            <w:hideMark/>
          </w:tcPr>
          <w:p w14:paraId="3A9D0C78" w14:textId="4112724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5.152939e-73</w:t>
            </w:r>
          </w:p>
        </w:tc>
        <w:tc>
          <w:tcPr>
            <w:tcW w:w="993" w:type="dxa"/>
            <w:shd w:val="clear" w:color="auto" w:fill="F2F2F2" w:themeFill="background1" w:themeFillShade="F2"/>
            <w:noWrap/>
            <w:vAlign w:val="center"/>
            <w:hideMark/>
          </w:tcPr>
          <w:p w14:paraId="35F43029" w14:textId="09FC1A8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18,07</w:t>
            </w:r>
          </w:p>
        </w:tc>
      </w:tr>
      <w:tr w:rsidR="004A068C" w:rsidRPr="00DF65F7" w14:paraId="68BF40AB" w14:textId="77777777" w:rsidTr="004F76E7">
        <w:trPr>
          <w:trHeight w:val="240"/>
        </w:trPr>
        <w:tc>
          <w:tcPr>
            <w:tcW w:w="2992" w:type="dxa"/>
            <w:shd w:val="clear" w:color="auto" w:fill="auto"/>
            <w:noWrap/>
            <w:vAlign w:val="center"/>
            <w:hideMark/>
          </w:tcPr>
          <w:p w14:paraId="353247E3" w14:textId="3C8F4F4A"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Skills.5=Skills.5_--</w:t>
            </w:r>
          </w:p>
        </w:tc>
        <w:tc>
          <w:tcPr>
            <w:tcW w:w="992" w:type="dxa"/>
            <w:shd w:val="clear" w:color="auto" w:fill="F2F2F2" w:themeFill="background1" w:themeFillShade="F2"/>
            <w:noWrap/>
            <w:vAlign w:val="center"/>
            <w:hideMark/>
          </w:tcPr>
          <w:p w14:paraId="64FC9752" w14:textId="4B1384B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88,52</w:t>
            </w:r>
          </w:p>
        </w:tc>
        <w:tc>
          <w:tcPr>
            <w:tcW w:w="993" w:type="dxa"/>
            <w:shd w:val="clear" w:color="auto" w:fill="auto"/>
            <w:noWrap/>
            <w:vAlign w:val="center"/>
            <w:hideMark/>
          </w:tcPr>
          <w:p w14:paraId="4946060C" w14:textId="576A11C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40,6</w:t>
            </w:r>
          </w:p>
        </w:tc>
        <w:tc>
          <w:tcPr>
            <w:tcW w:w="850" w:type="dxa"/>
            <w:shd w:val="clear" w:color="auto" w:fill="F2F2F2" w:themeFill="background1" w:themeFillShade="F2"/>
            <w:noWrap/>
            <w:vAlign w:val="center"/>
            <w:hideMark/>
          </w:tcPr>
          <w:p w14:paraId="1E62CB5C" w14:textId="4A70A35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3,57</w:t>
            </w:r>
          </w:p>
        </w:tc>
        <w:tc>
          <w:tcPr>
            <w:tcW w:w="1559" w:type="dxa"/>
            <w:shd w:val="clear" w:color="auto" w:fill="auto"/>
            <w:noWrap/>
            <w:vAlign w:val="center"/>
            <w:hideMark/>
          </w:tcPr>
          <w:p w14:paraId="4F204976" w14:textId="781FD64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3.284944e-57</w:t>
            </w:r>
          </w:p>
        </w:tc>
        <w:tc>
          <w:tcPr>
            <w:tcW w:w="993" w:type="dxa"/>
            <w:shd w:val="clear" w:color="auto" w:fill="F2F2F2" w:themeFill="background1" w:themeFillShade="F2"/>
            <w:noWrap/>
            <w:vAlign w:val="center"/>
            <w:hideMark/>
          </w:tcPr>
          <w:p w14:paraId="24AF00D2" w14:textId="65508B9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15,94</w:t>
            </w:r>
          </w:p>
        </w:tc>
      </w:tr>
      <w:tr w:rsidR="004A068C" w:rsidRPr="00DF65F7" w14:paraId="0435CD09" w14:textId="77777777" w:rsidTr="004F76E7">
        <w:trPr>
          <w:trHeight w:val="280"/>
        </w:trPr>
        <w:tc>
          <w:tcPr>
            <w:tcW w:w="2992" w:type="dxa"/>
            <w:shd w:val="clear" w:color="auto" w:fill="auto"/>
            <w:noWrap/>
            <w:vAlign w:val="center"/>
            <w:hideMark/>
          </w:tcPr>
          <w:p w14:paraId="0C20CBCC" w14:textId="24E374DF"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Skills.6=Skills.6_--</w:t>
            </w:r>
          </w:p>
        </w:tc>
        <w:tc>
          <w:tcPr>
            <w:tcW w:w="992" w:type="dxa"/>
            <w:shd w:val="clear" w:color="auto" w:fill="F2F2F2" w:themeFill="background1" w:themeFillShade="F2"/>
            <w:noWrap/>
            <w:vAlign w:val="center"/>
            <w:hideMark/>
          </w:tcPr>
          <w:p w14:paraId="61370542" w14:textId="4745D0C4"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74,51</w:t>
            </w:r>
          </w:p>
        </w:tc>
        <w:tc>
          <w:tcPr>
            <w:tcW w:w="993" w:type="dxa"/>
            <w:shd w:val="clear" w:color="auto" w:fill="auto"/>
            <w:noWrap/>
            <w:vAlign w:val="center"/>
            <w:hideMark/>
          </w:tcPr>
          <w:p w14:paraId="16D19F01" w14:textId="6D7DC53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57,14</w:t>
            </w:r>
          </w:p>
        </w:tc>
        <w:tc>
          <w:tcPr>
            <w:tcW w:w="850" w:type="dxa"/>
            <w:shd w:val="clear" w:color="auto" w:fill="F2F2F2" w:themeFill="background1" w:themeFillShade="F2"/>
            <w:noWrap/>
            <w:vAlign w:val="center"/>
            <w:hideMark/>
          </w:tcPr>
          <w:p w14:paraId="02CD9DAB" w14:textId="4FA4138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5,97</w:t>
            </w:r>
          </w:p>
        </w:tc>
        <w:tc>
          <w:tcPr>
            <w:tcW w:w="1559" w:type="dxa"/>
            <w:shd w:val="clear" w:color="auto" w:fill="auto"/>
            <w:noWrap/>
            <w:vAlign w:val="center"/>
            <w:hideMark/>
          </w:tcPr>
          <w:p w14:paraId="2526545B" w14:textId="188B524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2.087933e-72</w:t>
            </w:r>
          </w:p>
        </w:tc>
        <w:tc>
          <w:tcPr>
            <w:tcW w:w="993" w:type="dxa"/>
            <w:shd w:val="clear" w:color="auto" w:fill="F2F2F2" w:themeFill="background1" w:themeFillShade="F2"/>
            <w:noWrap/>
            <w:vAlign w:val="center"/>
            <w:hideMark/>
          </w:tcPr>
          <w:p w14:paraId="4A7EF97B" w14:textId="1B7F52C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18</w:t>
            </w:r>
          </w:p>
        </w:tc>
      </w:tr>
      <w:tr w:rsidR="004A068C" w:rsidRPr="00DF65F7" w14:paraId="51BA64B2" w14:textId="77777777" w:rsidTr="004F76E7">
        <w:trPr>
          <w:trHeight w:val="240"/>
        </w:trPr>
        <w:tc>
          <w:tcPr>
            <w:tcW w:w="2992" w:type="dxa"/>
            <w:shd w:val="clear" w:color="auto" w:fill="auto"/>
            <w:noWrap/>
            <w:vAlign w:val="center"/>
            <w:hideMark/>
          </w:tcPr>
          <w:p w14:paraId="1F079495" w14:textId="6ED00FD2"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Skills.7=Skills.7_--</w:t>
            </w:r>
          </w:p>
        </w:tc>
        <w:tc>
          <w:tcPr>
            <w:tcW w:w="992" w:type="dxa"/>
            <w:shd w:val="clear" w:color="auto" w:fill="F2F2F2" w:themeFill="background1" w:themeFillShade="F2"/>
            <w:noWrap/>
            <w:vAlign w:val="center"/>
            <w:hideMark/>
          </w:tcPr>
          <w:p w14:paraId="00DBE875" w14:textId="619751B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53</w:t>
            </w:r>
          </w:p>
        </w:tc>
        <w:tc>
          <w:tcPr>
            <w:tcW w:w="993" w:type="dxa"/>
            <w:shd w:val="clear" w:color="auto" w:fill="auto"/>
            <w:noWrap/>
            <w:vAlign w:val="center"/>
            <w:hideMark/>
          </w:tcPr>
          <w:p w14:paraId="0F717931" w14:textId="63FD902B"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79,7</w:t>
            </w:r>
          </w:p>
        </w:tc>
        <w:tc>
          <w:tcPr>
            <w:tcW w:w="850" w:type="dxa"/>
            <w:shd w:val="clear" w:color="auto" w:fill="F2F2F2" w:themeFill="background1" w:themeFillShade="F2"/>
            <w:noWrap/>
            <w:vAlign w:val="center"/>
            <w:hideMark/>
          </w:tcPr>
          <w:p w14:paraId="0F43187C" w14:textId="742FE97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11,7</w:t>
            </w:r>
          </w:p>
        </w:tc>
        <w:tc>
          <w:tcPr>
            <w:tcW w:w="1559" w:type="dxa"/>
            <w:shd w:val="clear" w:color="auto" w:fill="auto"/>
            <w:noWrap/>
            <w:vAlign w:val="center"/>
            <w:hideMark/>
          </w:tcPr>
          <w:p w14:paraId="1C0EF732" w14:textId="6CB92E6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1.022082e-85</w:t>
            </w:r>
          </w:p>
        </w:tc>
        <w:tc>
          <w:tcPr>
            <w:tcW w:w="993" w:type="dxa"/>
            <w:shd w:val="clear" w:color="auto" w:fill="F2F2F2" w:themeFill="background1" w:themeFillShade="F2"/>
            <w:noWrap/>
            <w:vAlign w:val="center"/>
            <w:hideMark/>
          </w:tcPr>
          <w:p w14:paraId="052E0675" w14:textId="3D63B1C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19,62</w:t>
            </w:r>
          </w:p>
        </w:tc>
      </w:tr>
      <w:tr w:rsidR="004A068C" w:rsidRPr="00DF65F7" w14:paraId="42ACC234" w14:textId="77777777" w:rsidTr="004F76E7">
        <w:trPr>
          <w:trHeight w:val="240"/>
        </w:trPr>
        <w:tc>
          <w:tcPr>
            <w:tcW w:w="2992" w:type="dxa"/>
            <w:shd w:val="clear" w:color="auto" w:fill="auto"/>
            <w:noWrap/>
            <w:vAlign w:val="center"/>
            <w:hideMark/>
          </w:tcPr>
          <w:p w14:paraId="76B5ECF8" w14:textId="4539D191"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Skills.8=Skills.8_--</w:t>
            </w:r>
          </w:p>
        </w:tc>
        <w:tc>
          <w:tcPr>
            <w:tcW w:w="992" w:type="dxa"/>
            <w:shd w:val="clear" w:color="auto" w:fill="F2F2F2" w:themeFill="background1" w:themeFillShade="F2"/>
            <w:noWrap/>
            <w:vAlign w:val="center"/>
            <w:hideMark/>
          </w:tcPr>
          <w:p w14:paraId="3C50E89F" w14:textId="0EFBF1EB"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61,15</w:t>
            </w:r>
          </w:p>
        </w:tc>
        <w:tc>
          <w:tcPr>
            <w:tcW w:w="993" w:type="dxa"/>
            <w:shd w:val="clear" w:color="auto" w:fill="auto"/>
            <w:noWrap/>
            <w:vAlign w:val="center"/>
            <w:hideMark/>
          </w:tcPr>
          <w:p w14:paraId="06F8DF6D" w14:textId="2A11C86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63,91</w:t>
            </w:r>
          </w:p>
        </w:tc>
        <w:tc>
          <w:tcPr>
            <w:tcW w:w="850" w:type="dxa"/>
            <w:shd w:val="clear" w:color="auto" w:fill="F2F2F2" w:themeFill="background1" w:themeFillShade="F2"/>
            <w:noWrap/>
            <w:vAlign w:val="center"/>
            <w:hideMark/>
          </w:tcPr>
          <w:p w14:paraId="14A00CE7" w14:textId="7C5786D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8,13</w:t>
            </w:r>
          </w:p>
        </w:tc>
        <w:tc>
          <w:tcPr>
            <w:tcW w:w="1559" w:type="dxa"/>
            <w:shd w:val="clear" w:color="auto" w:fill="auto"/>
            <w:noWrap/>
            <w:vAlign w:val="center"/>
            <w:hideMark/>
          </w:tcPr>
          <w:p w14:paraId="5B1BA526" w14:textId="45B052B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4.891675e-71</w:t>
            </w:r>
          </w:p>
        </w:tc>
        <w:tc>
          <w:tcPr>
            <w:tcW w:w="993" w:type="dxa"/>
            <w:shd w:val="clear" w:color="auto" w:fill="F2F2F2" w:themeFill="background1" w:themeFillShade="F2"/>
            <w:noWrap/>
            <w:vAlign w:val="center"/>
            <w:hideMark/>
          </w:tcPr>
          <w:p w14:paraId="4E9B9B97" w14:textId="2578169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17,82</w:t>
            </w:r>
          </w:p>
        </w:tc>
      </w:tr>
      <w:tr w:rsidR="004A068C" w:rsidRPr="00DF65F7" w14:paraId="33DBF211" w14:textId="77777777" w:rsidTr="004F76E7">
        <w:trPr>
          <w:trHeight w:val="240"/>
        </w:trPr>
        <w:tc>
          <w:tcPr>
            <w:tcW w:w="2992" w:type="dxa"/>
            <w:shd w:val="clear" w:color="auto" w:fill="auto"/>
            <w:noWrap/>
            <w:vAlign w:val="center"/>
            <w:hideMark/>
          </w:tcPr>
          <w:p w14:paraId="78A31044" w14:textId="5CD8D5C7"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Skills.9=Skills.9_--</w:t>
            </w:r>
          </w:p>
        </w:tc>
        <w:tc>
          <w:tcPr>
            <w:tcW w:w="992" w:type="dxa"/>
            <w:shd w:val="clear" w:color="auto" w:fill="F2F2F2" w:themeFill="background1" w:themeFillShade="F2"/>
            <w:noWrap/>
            <w:vAlign w:val="center"/>
            <w:hideMark/>
          </w:tcPr>
          <w:p w14:paraId="22B3F691" w14:textId="3580C43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18,8</w:t>
            </w:r>
          </w:p>
        </w:tc>
        <w:tc>
          <w:tcPr>
            <w:tcW w:w="993" w:type="dxa"/>
            <w:shd w:val="clear" w:color="auto" w:fill="auto"/>
            <w:noWrap/>
            <w:vAlign w:val="center"/>
            <w:hideMark/>
          </w:tcPr>
          <w:p w14:paraId="6D06E7DF" w14:textId="398D3B7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97</w:t>
            </w:r>
          </w:p>
        </w:tc>
        <w:tc>
          <w:tcPr>
            <w:tcW w:w="850" w:type="dxa"/>
            <w:shd w:val="clear" w:color="auto" w:fill="F2F2F2" w:themeFill="background1" w:themeFillShade="F2"/>
            <w:noWrap/>
            <w:vAlign w:val="center"/>
            <w:hideMark/>
          </w:tcPr>
          <w:p w14:paraId="3CFA55FD" w14:textId="5706BB5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40,14</w:t>
            </w:r>
          </w:p>
        </w:tc>
        <w:tc>
          <w:tcPr>
            <w:tcW w:w="1559" w:type="dxa"/>
            <w:shd w:val="clear" w:color="auto" w:fill="auto"/>
            <w:noWrap/>
            <w:vAlign w:val="center"/>
            <w:hideMark/>
          </w:tcPr>
          <w:p w14:paraId="6AC1AE0A" w14:textId="041A8AC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6.041279e-49</w:t>
            </w:r>
          </w:p>
        </w:tc>
        <w:tc>
          <w:tcPr>
            <w:tcW w:w="993" w:type="dxa"/>
            <w:shd w:val="clear" w:color="auto" w:fill="F2F2F2" w:themeFill="background1" w:themeFillShade="F2"/>
            <w:noWrap/>
            <w:vAlign w:val="center"/>
            <w:hideMark/>
          </w:tcPr>
          <w:p w14:paraId="233E9B63" w14:textId="78CF0E3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14,7</w:t>
            </w:r>
          </w:p>
        </w:tc>
      </w:tr>
      <w:tr w:rsidR="004A068C" w:rsidRPr="00DF65F7" w14:paraId="0B34D161" w14:textId="77777777" w:rsidTr="004F76E7">
        <w:trPr>
          <w:trHeight w:val="240"/>
        </w:trPr>
        <w:tc>
          <w:tcPr>
            <w:tcW w:w="2992" w:type="dxa"/>
            <w:shd w:val="clear" w:color="auto" w:fill="auto"/>
            <w:noWrap/>
            <w:vAlign w:val="center"/>
            <w:hideMark/>
          </w:tcPr>
          <w:p w14:paraId="17E24C7F" w14:textId="296A4664"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Skills.10=Skills.10_-</w:t>
            </w:r>
          </w:p>
        </w:tc>
        <w:tc>
          <w:tcPr>
            <w:tcW w:w="992" w:type="dxa"/>
            <w:shd w:val="clear" w:color="auto" w:fill="F2F2F2" w:themeFill="background1" w:themeFillShade="F2"/>
            <w:noWrap/>
            <w:vAlign w:val="center"/>
            <w:hideMark/>
          </w:tcPr>
          <w:p w14:paraId="5F9D6134" w14:textId="4A2CD62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56,67</w:t>
            </w:r>
          </w:p>
        </w:tc>
        <w:tc>
          <w:tcPr>
            <w:tcW w:w="993" w:type="dxa"/>
            <w:shd w:val="clear" w:color="auto" w:fill="auto"/>
            <w:noWrap/>
            <w:vAlign w:val="center"/>
            <w:hideMark/>
          </w:tcPr>
          <w:p w14:paraId="33A6E328" w14:textId="1619DA2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12,78</w:t>
            </w:r>
          </w:p>
        </w:tc>
        <w:tc>
          <w:tcPr>
            <w:tcW w:w="850" w:type="dxa"/>
            <w:shd w:val="clear" w:color="auto" w:fill="F2F2F2" w:themeFill="background1" w:themeFillShade="F2"/>
            <w:noWrap/>
            <w:vAlign w:val="center"/>
            <w:hideMark/>
          </w:tcPr>
          <w:p w14:paraId="24653226" w14:textId="34C84F2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1,76</w:t>
            </w:r>
          </w:p>
        </w:tc>
        <w:tc>
          <w:tcPr>
            <w:tcW w:w="1559" w:type="dxa"/>
            <w:shd w:val="clear" w:color="auto" w:fill="auto"/>
            <w:noWrap/>
            <w:vAlign w:val="center"/>
            <w:hideMark/>
          </w:tcPr>
          <w:p w14:paraId="5941B39F" w14:textId="1BA9612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2.766508e-12</w:t>
            </w:r>
          </w:p>
        </w:tc>
        <w:tc>
          <w:tcPr>
            <w:tcW w:w="993" w:type="dxa"/>
            <w:shd w:val="clear" w:color="auto" w:fill="F2F2F2" w:themeFill="background1" w:themeFillShade="F2"/>
            <w:noWrap/>
            <w:vAlign w:val="center"/>
            <w:hideMark/>
          </w:tcPr>
          <w:p w14:paraId="4894B01B" w14:textId="53CB02D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6,99</w:t>
            </w:r>
          </w:p>
        </w:tc>
      </w:tr>
      <w:tr w:rsidR="004A068C" w:rsidRPr="00DF65F7" w14:paraId="22434131" w14:textId="77777777" w:rsidTr="004F76E7">
        <w:trPr>
          <w:trHeight w:val="240"/>
        </w:trPr>
        <w:tc>
          <w:tcPr>
            <w:tcW w:w="2992" w:type="dxa"/>
            <w:shd w:val="clear" w:color="auto" w:fill="auto"/>
            <w:noWrap/>
            <w:vAlign w:val="center"/>
            <w:hideMark/>
          </w:tcPr>
          <w:p w14:paraId="04513A5A" w14:textId="05C416E6"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Skills.10=Skills.10_--</w:t>
            </w:r>
          </w:p>
        </w:tc>
        <w:tc>
          <w:tcPr>
            <w:tcW w:w="992" w:type="dxa"/>
            <w:shd w:val="clear" w:color="auto" w:fill="F2F2F2" w:themeFill="background1" w:themeFillShade="F2"/>
            <w:noWrap/>
            <w:vAlign w:val="center"/>
            <w:hideMark/>
          </w:tcPr>
          <w:p w14:paraId="3B384671" w14:textId="33720AC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83,93</w:t>
            </w:r>
          </w:p>
        </w:tc>
        <w:tc>
          <w:tcPr>
            <w:tcW w:w="993" w:type="dxa"/>
            <w:shd w:val="clear" w:color="auto" w:fill="auto"/>
            <w:noWrap/>
            <w:vAlign w:val="center"/>
            <w:hideMark/>
          </w:tcPr>
          <w:p w14:paraId="78F33C48" w14:textId="7A31D90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35,33</w:t>
            </w:r>
          </w:p>
        </w:tc>
        <w:tc>
          <w:tcPr>
            <w:tcW w:w="850" w:type="dxa"/>
            <w:shd w:val="clear" w:color="auto" w:fill="F2F2F2" w:themeFill="background1" w:themeFillShade="F2"/>
            <w:noWrap/>
            <w:vAlign w:val="center"/>
            <w:hideMark/>
          </w:tcPr>
          <w:p w14:paraId="265C9131" w14:textId="1229053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3,27</w:t>
            </w:r>
          </w:p>
        </w:tc>
        <w:tc>
          <w:tcPr>
            <w:tcW w:w="1559" w:type="dxa"/>
            <w:shd w:val="clear" w:color="auto" w:fill="auto"/>
            <w:noWrap/>
            <w:vAlign w:val="center"/>
            <w:hideMark/>
          </w:tcPr>
          <w:p w14:paraId="483AC22B" w14:textId="5ED130A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6.406385e-47</w:t>
            </w:r>
          </w:p>
        </w:tc>
        <w:tc>
          <w:tcPr>
            <w:tcW w:w="993" w:type="dxa"/>
            <w:shd w:val="clear" w:color="auto" w:fill="F2F2F2" w:themeFill="background1" w:themeFillShade="F2"/>
            <w:noWrap/>
            <w:vAlign w:val="center"/>
            <w:hideMark/>
          </w:tcPr>
          <w:p w14:paraId="1137BC66" w14:textId="48530E1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14,39</w:t>
            </w:r>
          </w:p>
        </w:tc>
      </w:tr>
      <w:tr w:rsidR="004A068C" w:rsidRPr="00DF65F7" w14:paraId="31B5F065" w14:textId="77777777" w:rsidTr="004F76E7">
        <w:trPr>
          <w:trHeight w:val="280"/>
        </w:trPr>
        <w:tc>
          <w:tcPr>
            <w:tcW w:w="2992" w:type="dxa"/>
            <w:shd w:val="clear" w:color="auto" w:fill="auto"/>
            <w:noWrap/>
            <w:vAlign w:val="center"/>
            <w:hideMark/>
          </w:tcPr>
          <w:p w14:paraId="0928A7C1" w14:textId="74E8B32B"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Skills.11=Skills.11_--</w:t>
            </w:r>
          </w:p>
        </w:tc>
        <w:tc>
          <w:tcPr>
            <w:tcW w:w="992" w:type="dxa"/>
            <w:shd w:val="clear" w:color="auto" w:fill="F2F2F2" w:themeFill="background1" w:themeFillShade="F2"/>
            <w:noWrap/>
            <w:vAlign w:val="center"/>
            <w:hideMark/>
          </w:tcPr>
          <w:p w14:paraId="77B85E5E" w14:textId="76F532F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34,32</w:t>
            </w:r>
          </w:p>
        </w:tc>
        <w:tc>
          <w:tcPr>
            <w:tcW w:w="993" w:type="dxa"/>
            <w:shd w:val="clear" w:color="auto" w:fill="auto"/>
            <w:noWrap/>
            <w:vAlign w:val="center"/>
            <w:hideMark/>
          </w:tcPr>
          <w:p w14:paraId="77093262" w14:textId="06CAE33B"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78,19</w:t>
            </w:r>
          </w:p>
        </w:tc>
        <w:tc>
          <w:tcPr>
            <w:tcW w:w="850" w:type="dxa"/>
            <w:shd w:val="clear" w:color="auto" w:fill="F2F2F2" w:themeFill="background1" w:themeFillShade="F2"/>
            <w:noWrap/>
            <w:vAlign w:val="center"/>
            <w:hideMark/>
          </w:tcPr>
          <w:p w14:paraId="36DECBB8" w14:textId="22FA1B7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17,73</w:t>
            </w:r>
          </w:p>
        </w:tc>
        <w:tc>
          <w:tcPr>
            <w:tcW w:w="1559" w:type="dxa"/>
            <w:shd w:val="clear" w:color="auto" w:fill="auto"/>
            <w:noWrap/>
            <w:vAlign w:val="center"/>
            <w:hideMark/>
          </w:tcPr>
          <w:p w14:paraId="1C3A1DE6" w14:textId="22FEABF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1.199223e-58</w:t>
            </w:r>
          </w:p>
        </w:tc>
        <w:tc>
          <w:tcPr>
            <w:tcW w:w="993" w:type="dxa"/>
            <w:shd w:val="clear" w:color="auto" w:fill="F2F2F2" w:themeFill="background1" w:themeFillShade="F2"/>
            <w:noWrap/>
            <w:vAlign w:val="center"/>
            <w:hideMark/>
          </w:tcPr>
          <w:p w14:paraId="7C99C20A" w14:textId="1B3814F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16,15</w:t>
            </w:r>
          </w:p>
        </w:tc>
      </w:tr>
      <w:tr w:rsidR="004A068C" w:rsidRPr="00DF65F7" w14:paraId="505459CE" w14:textId="77777777" w:rsidTr="004F76E7">
        <w:trPr>
          <w:trHeight w:val="240"/>
        </w:trPr>
        <w:tc>
          <w:tcPr>
            <w:tcW w:w="2992" w:type="dxa"/>
            <w:shd w:val="clear" w:color="auto" w:fill="auto"/>
            <w:noWrap/>
            <w:vAlign w:val="center"/>
            <w:hideMark/>
          </w:tcPr>
          <w:p w14:paraId="2BD428C9" w14:textId="1CA495F6"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Skills.12=Skills.12_--</w:t>
            </w:r>
          </w:p>
        </w:tc>
        <w:tc>
          <w:tcPr>
            <w:tcW w:w="992" w:type="dxa"/>
            <w:shd w:val="clear" w:color="auto" w:fill="F2F2F2" w:themeFill="background1" w:themeFillShade="F2"/>
            <w:noWrap/>
            <w:vAlign w:val="center"/>
            <w:hideMark/>
          </w:tcPr>
          <w:p w14:paraId="052D758C" w14:textId="044C602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31,08</w:t>
            </w:r>
          </w:p>
        </w:tc>
        <w:tc>
          <w:tcPr>
            <w:tcW w:w="993" w:type="dxa"/>
            <w:shd w:val="clear" w:color="auto" w:fill="auto"/>
            <w:noWrap/>
            <w:vAlign w:val="center"/>
            <w:hideMark/>
          </w:tcPr>
          <w:p w14:paraId="3C033D1F" w14:textId="367261FB"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86,47</w:t>
            </w:r>
          </w:p>
        </w:tc>
        <w:tc>
          <w:tcPr>
            <w:tcW w:w="850" w:type="dxa"/>
            <w:shd w:val="clear" w:color="auto" w:fill="F2F2F2" w:themeFill="background1" w:themeFillShade="F2"/>
            <w:noWrap/>
            <w:vAlign w:val="center"/>
            <w:hideMark/>
          </w:tcPr>
          <w:p w14:paraId="634CB01E" w14:textId="09A370E4"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21,65</w:t>
            </w:r>
          </w:p>
        </w:tc>
        <w:tc>
          <w:tcPr>
            <w:tcW w:w="1559" w:type="dxa"/>
            <w:shd w:val="clear" w:color="auto" w:fill="auto"/>
            <w:noWrap/>
            <w:vAlign w:val="center"/>
            <w:hideMark/>
          </w:tcPr>
          <w:p w14:paraId="100D5148" w14:textId="398689F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1.577116e-63</w:t>
            </w:r>
          </w:p>
        </w:tc>
        <w:tc>
          <w:tcPr>
            <w:tcW w:w="993" w:type="dxa"/>
            <w:shd w:val="clear" w:color="auto" w:fill="F2F2F2" w:themeFill="background1" w:themeFillShade="F2"/>
            <w:noWrap/>
            <w:vAlign w:val="center"/>
            <w:hideMark/>
          </w:tcPr>
          <w:p w14:paraId="69F3FD96" w14:textId="341D66F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16,83</w:t>
            </w:r>
          </w:p>
        </w:tc>
      </w:tr>
      <w:tr w:rsidR="004A068C" w:rsidRPr="00DF65F7" w14:paraId="228B1F29" w14:textId="77777777" w:rsidTr="004F76E7">
        <w:trPr>
          <w:trHeight w:val="240"/>
        </w:trPr>
        <w:tc>
          <w:tcPr>
            <w:tcW w:w="2992" w:type="dxa"/>
            <w:shd w:val="clear" w:color="auto" w:fill="auto"/>
            <w:noWrap/>
            <w:vAlign w:val="center"/>
            <w:hideMark/>
          </w:tcPr>
          <w:p w14:paraId="4F060668" w14:textId="76778717"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Skills.13=Skills.13_--</w:t>
            </w:r>
          </w:p>
        </w:tc>
        <w:tc>
          <w:tcPr>
            <w:tcW w:w="992" w:type="dxa"/>
            <w:shd w:val="clear" w:color="auto" w:fill="F2F2F2" w:themeFill="background1" w:themeFillShade="F2"/>
            <w:noWrap/>
            <w:vAlign w:val="center"/>
            <w:hideMark/>
          </w:tcPr>
          <w:p w14:paraId="3530A411" w14:textId="587557C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34,06</w:t>
            </w:r>
          </w:p>
        </w:tc>
        <w:tc>
          <w:tcPr>
            <w:tcW w:w="993" w:type="dxa"/>
            <w:shd w:val="clear" w:color="auto" w:fill="auto"/>
            <w:noWrap/>
            <w:vAlign w:val="center"/>
            <w:hideMark/>
          </w:tcPr>
          <w:p w14:paraId="2612E350" w14:textId="4386C77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81,95</w:t>
            </w:r>
          </w:p>
        </w:tc>
        <w:tc>
          <w:tcPr>
            <w:tcW w:w="850" w:type="dxa"/>
            <w:shd w:val="clear" w:color="auto" w:fill="F2F2F2" w:themeFill="background1" w:themeFillShade="F2"/>
            <w:noWrap/>
            <w:vAlign w:val="center"/>
            <w:hideMark/>
          </w:tcPr>
          <w:p w14:paraId="3DA74450" w14:textId="137EEBD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18,72</w:t>
            </w:r>
          </w:p>
        </w:tc>
        <w:tc>
          <w:tcPr>
            <w:tcW w:w="1559" w:type="dxa"/>
            <w:shd w:val="clear" w:color="auto" w:fill="auto"/>
            <w:noWrap/>
            <w:vAlign w:val="center"/>
            <w:hideMark/>
          </w:tcPr>
          <w:p w14:paraId="54F47924" w14:textId="5F027B4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7.945246e-63</w:t>
            </w:r>
          </w:p>
        </w:tc>
        <w:tc>
          <w:tcPr>
            <w:tcW w:w="993" w:type="dxa"/>
            <w:shd w:val="clear" w:color="auto" w:fill="F2F2F2" w:themeFill="background1" w:themeFillShade="F2"/>
            <w:noWrap/>
            <w:vAlign w:val="center"/>
            <w:hideMark/>
          </w:tcPr>
          <w:p w14:paraId="41D8503E" w14:textId="2791B44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16,73</w:t>
            </w:r>
          </w:p>
        </w:tc>
      </w:tr>
      <w:tr w:rsidR="004A068C" w:rsidRPr="00DF65F7" w14:paraId="3DB2E2AB" w14:textId="77777777" w:rsidTr="004F76E7">
        <w:trPr>
          <w:trHeight w:val="240"/>
        </w:trPr>
        <w:tc>
          <w:tcPr>
            <w:tcW w:w="2992" w:type="dxa"/>
            <w:shd w:val="clear" w:color="auto" w:fill="auto"/>
            <w:noWrap/>
            <w:vAlign w:val="center"/>
            <w:hideMark/>
          </w:tcPr>
          <w:p w14:paraId="4E372A0E" w14:textId="33FD3F69"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Skills.14=Skills.14_--</w:t>
            </w:r>
          </w:p>
        </w:tc>
        <w:tc>
          <w:tcPr>
            <w:tcW w:w="992" w:type="dxa"/>
            <w:shd w:val="clear" w:color="auto" w:fill="F2F2F2" w:themeFill="background1" w:themeFillShade="F2"/>
            <w:noWrap/>
            <w:vAlign w:val="center"/>
            <w:hideMark/>
          </w:tcPr>
          <w:p w14:paraId="355543D6" w14:textId="7C7C73A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19,94</w:t>
            </w:r>
          </w:p>
        </w:tc>
        <w:tc>
          <w:tcPr>
            <w:tcW w:w="993" w:type="dxa"/>
            <w:shd w:val="clear" w:color="auto" w:fill="auto"/>
            <w:noWrap/>
            <w:vAlign w:val="center"/>
            <w:hideMark/>
          </w:tcPr>
          <w:p w14:paraId="23184009" w14:textId="32CECE7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97</w:t>
            </w:r>
          </w:p>
        </w:tc>
        <w:tc>
          <w:tcPr>
            <w:tcW w:w="850" w:type="dxa"/>
            <w:shd w:val="clear" w:color="auto" w:fill="F2F2F2" w:themeFill="background1" w:themeFillShade="F2"/>
            <w:noWrap/>
            <w:vAlign w:val="center"/>
            <w:hideMark/>
          </w:tcPr>
          <w:p w14:paraId="745D6432" w14:textId="3E785ED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37,86</w:t>
            </w:r>
          </w:p>
        </w:tc>
        <w:tc>
          <w:tcPr>
            <w:tcW w:w="1559" w:type="dxa"/>
            <w:shd w:val="clear" w:color="auto" w:fill="auto"/>
            <w:noWrap/>
            <w:vAlign w:val="center"/>
            <w:hideMark/>
          </w:tcPr>
          <w:p w14:paraId="3DD9C494" w14:textId="638EEF4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1.595931e-52</w:t>
            </w:r>
          </w:p>
        </w:tc>
        <w:tc>
          <w:tcPr>
            <w:tcW w:w="993" w:type="dxa"/>
            <w:shd w:val="clear" w:color="auto" w:fill="F2F2F2" w:themeFill="background1" w:themeFillShade="F2"/>
            <w:noWrap/>
            <w:vAlign w:val="center"/>
            <w:hideMark/>
          </w:tcPr>
          <w:p w14:paraId="665749B0" w14:textId="06C7D81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15,25</w:t>
            </w:r>
          </w:p>
        </w:tc>
      </w:tr>
      <w:tr w:rsidR="004A068C" w:rsidRPr="00DF65F7" w14:paraId="23DA9EAE" w14:textId="77777777" w:rsidTr="004F76E7">
        <w:trPr>
          <w:trHeight w:val="240"/>
        </w:trPr>
        <w:tc>
          <w:tcPr>
            <w:tcW w:w="2992" w:type="dxa"/>
            <w:shd w:val="clear" w:color="auto" w:fill="auto"/>
            <w:noWrap/>
            <w:vAlign w:val="center"/>
            <w:hideMark/>
          </w:tcPr>
          <w:p w14:paraId="12AE8C05" w14:textId="7956A793"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Skills.15=Skills.15_--</w:t>
            </w:r>
          </w:p>
        </w:tc>
        <w:tc>
          <w:tcPr>
            <w:tcW w:w="992" w:type="dxa"/>
            <w:shd w:val="clear" w:color="auto" w:fill="F2F2F2" w:themeFill="background1" w:themeFillShade="F2"/>
            <w:noWrap/>
            <w:vAlign w:val="center"/>
            <w:hideMark/>
          </w:tcPr>
          <w:p w14:paraId="4D3E63BF" w14:textId="0083BE5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10,71</w:t>
            </w:r>
          </w:p>
        </w:tc>
        <w:tc>
          <w:tcPr>
            <w:tcW w:w="993" w:type="dxa"/>
            <w:shd w:val="clear" w:color="auto" w:fill="auto"/>
            <w:noWrap/>
            <w:vAlign w:val="center"/>
            <w:hideMark/>
          </w:tcPr>
          <w:p w14:paraId="6D857E9C" w14:textId="2CB02D8B"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100</w:t>
            </w:r>
          </w:p>
        </w:tc>
        <w:tc>
          <w:tcPr>
            <w:tcW w:w="850" w:type="dxa"/>
            <w:shd w:val="clear" w:color="auto" w:fill="F2F2F2" w:themeFill="background1" w:themeFillShade="F2"/>
            <w:noWrap/>
            <w:vAlign w:val="center"/>
            <w:hideMark/>
          </w:tcPr>
          <w:p w14:paraId="355719EA" w14:textId="2FA80C1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72,61</w:t>
            </w:r>
          </w:p>
        </w:tc>
        <w:tc>
          <w:tcPr>
            <w:tcW w:w="1559" w:type="dxa"/>
            <w:shd w:val="clear" w:color="auto" w:fill="auto"/>
            <w:noWrap/>
            <w:vAlign w:val="center"/>
            <w:hideMark/>
          </w:tcPr>
          <w:p w14:paraId="6989E791" w14:textId="2ED51D3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4.170177e-20</w:t>
            </w:r>
          </w:p>
        </w:tc>
        <w:tc>
          <w:tcPr>
            <w:tcW w:w="993" w:type="dxa"/>
            <w:shd w:val="clear" w:color="auto" w:fill="F2F2F2" w:themeFill="background1" w:themeFillShade="F2"/>
            <w:noWrap/>
            <w:vAlign w:val="center"/>
            <w:hideMark/>
          </w:tcPr>
          <w:p w14:paraId="6A85A367" w14:textId="593D566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9,18</w:t>
            </w:r>
          </w:p>
        </w:tc>
      </w:tr>
      <w:tr w:rsidR="004A068C" w:rsidRPr="00DF65F7" w14:paraId="764D4F99" w14:textId="77777777" w:rsidTr="004F76E7">
        <w:trPr>
          <w:trHeight w:val="280"/>
        </w:trPr>
        <w:tc>
          <w:tcPr>
            <w:tcW w:w="2992" w:type="dxa"/>
            <w:shd w:val="clear" w:color="auto" w:fill="auto"/>
            <w:noWrap/>
            <w:vAlign w:val="center"/>
            <w:hideMark/>
          </w:tcPr>
          <w:p w14:paraId="15064125" w14:textId="3F82D2B0"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Skills.16=Skills.16_--</w:t>
            </w:r>
          </w:p>
        </w:tc>
        <w:tc>
          <w:tcPr>
            <w:tcW w:w="992" w:type="dxa"/>
            <w:shd w:val="clear" w:color="auto" w:fill="F2F2F2" w:themeFill="background1" w:themeFillShade="F2"/>
            <w:noWrap/>
            <w:vAlign w:val="center"/>
            <w:hideMark/>
          </w:tcPr>
          <w:p w14:paraId="2BFDEA4E" w14:textId="6D89E4F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24,36</w:t>
            </w:r>
          </w:p>
        </w:tc>
        <w:tc>
          <w:tcPr>
            <w:tcW w:w="993" w:type="dxa"/>
            <w:shd w:val="clear" w:color="auto" w:fill="auto"/>
            <w:noWrap/>
            <w:vAlign w:val="center"/>
            <w:hideMark/>
          </w:tcPr>
          <w:p w14:paraId="47127F36" w14:textId="6312890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93,23</w:t>
            </w:r>
          </w:p>
        </w:tc>
        <w:tc>
          <w:tcPr>
            <w:tcW w:w="850" w:type="dxa"/>
            <w:shd w:val="clear" w:color="auto" w:fill="F2F2F2" w:themeFill="background1" w:themeFillShade="F2"/>
            <w:noWrap/>
            <w:vAlign w:val="center"/>
            <w:hideMark/>
          </w:tcPr>
          <w:p w14:paraId="2BA72265" w14:textId="35F1F03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29,78</w:t>
            </w:r>
          </w:p>
        </w:tc>
        <w:tc>
          <w:tcPr>
            <w:tcW w:w="1559" w:type="dxa"/>
            <w:shd w:val="clear" w:color="auto" w:fill="auto"/>
            <w:noWrap/>
            <w:vAlign w:val="center"/>
            <w:hideMark/>
          </w:tcPr>
          <w:p w14:paraId="45DF461F" w14:textId="24FC1207"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1.036381e-58</w:t>
            </w:r>
          </w:p>
        </w:tc>
        <w:tc>
          <w:tcPr>
            <w:tcW w:w="993" w:type="dxa"/>
            <w:shd w:val="clear" w:color="auto" w:fill="F2F2F2" w:themeFill="background1" w:themeFillShade="F2"/>
            <w:noWrap/>
            <w:vAlign w:val="center"/>
            <w:hideMark/>
          </w:tcPr>
          <w:p w14:paraId="2191ED67" w14:textId="0F695DD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16,16</w:t>
            </w:r>
          </w:p>
        </w:tc>
      </w:tr>
      <w:tr w:rsidR="004A068C" w:rsidRPr="00DF65F7" w14:paraId="570BF5A2" w14:textId="77777777" w:rsidTr="004F76E7">
        <w:trPr>
          <w:trHeight w:val="240"/>
        </w:trPr>
        <w:tc>
          <w:tcPr>
            <w:tcW w:w="2992" w:type="dxa"/>
            <w:shd w:val="clear" w:color="auto" w:fill="auto"/>
            <w:noWrap/>
            <w:vAlign w:val="center"/>
            <w:hideMark/>
          </w:tcPr>
          <w:p w14:paraId="0EF38FDB" w14:textId="515679B7"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Skills.17=Skills.17_--</w:t>
            </w:r>
          </w:p>
        </w:tc>
        <w:tc>
          <w:tcPr>
            <w:tcW w:w="992" w:type="dxa"/>
            <w:shd w:val="clear" w:color="auto" w:fill="F2F2F2" w:themeFill="background1" w:themeFillShade="F2"/>
            <w:noWrap/>
            <w:vAlign w:val="center"/>
            <w:hideMark/>
          </w:tcPr>
          <w:p w14:paraId="30E26DFF" w14:textId="70D0EE0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9,36</w:t>
            </w:r>
          </w:p>
        </w:tc>
        <w:tc>
          <w:tcPr>
            <w:tcW w:w="993" w:type="dxa"/>
            <w:shd w:val="clear" w:color="auto" w:fill="auto"/>
            <w:noWrap/>
            <w:vAlign w:val="center"/>
            <w:hideMark/>
          </w:tcPr>
          <w:p w14:paraId="79A29445" w14:textId="4A5F20A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98,5</w:t>
            </w:r>
          </w:p>
        </w:tc>
        <w:tc>
          <w:tcPr>
            <w:tcW w:w="850" w:type="dxa"/>
            <w:shd w:val="clear" w:color="auto" w:fill="F2F2F2" w:themeFill="background1" w:themeFillShade="F2"/>
            <w:noWrap/>
            <w:vAlign w:val="center"/>
            <w:hideMark/>
          </w:tcPr>
          <w:p w14:paraId="6D1F0397" w14:textId="7087A1A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81,86</w:t>
            </w:r>
          </w:p>
        </w:tc>
        <w:tc>
          <w:tcPr>
            <w:tcW w:w="1559" w:type="dxa"/>
            <w:shd w:val="clear" w:color="auto" w:fill="auto"/>
            <w:noWrap/>
            <w:vAlign w:val="center"/>
            <w:hideMark/>
          </w:tcPr>
          <w:p w14:paraId="59D9A0AE" w14:textId="1451516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4.848541e-10</w:t>
            </w:r>
          </w:p>
        </w:tc>
        <w:tc>
          <w:tcPr>
            <w:tcW w:w="993" w:type="dxa"/>
            <w:shd w:val="clear" w:color="auto" w:fill="F2F2F2" w:themeFill="background1" w:themeFillShade="F2"/>
            <w:noWrap/>
            <w:vAlign w:val="center"/>
            <w:hideMark/>
          </w:tcPr>
          <w:p w14:paraId="0CF6118D" w14:textId="0AF9CE4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6,22</w:t>
            </w:r>
          </w:p>
        </w:tc>
      </w:tr>
      <w:tr w:rsidR="004A068C" w:rsidRPr="00DF65F7" w14:paraId="014B5CE7" w14:textId="77777777" w:rsidTr="004F76E7">
        <w:trPr>
          <w:trHeight w:val="260"/>
        </w:trPr>
        <w:tc>
          <w:tcPr>
            <w:tcW w:w="2992" w:type="dxa"/>
            <w:shd w:val="clear" w:color="auto" w:fill="auto"/>
            <w:noWrap/>
            <w:vAlign w:val="center"/>
            <w:hideMark/>
          </w:tcPr>
          <w:p w14:paraId="00DB3686" w14:textId="565EBCC0"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Skills.18=Skills.18_--</w:t>
            </w:r>
          </w:p>
        </w:tc>
        <w:tc>
          <w:tcPr>
            <w:tcW w:w="992" w:type="dxa"/>
            <w:shd w:val="clear" w:color="auto" w:fill="F2F2F2" w:themeFill="background1" w:themeFillShade="F2"/>
            <w:noWrap/>
            <w:vAlign w:val="center"/>
            <w:hideMark/>
          </w:tcPr>
          <w:p w14:paraId="74C77104" w14:textId="2BEFF2B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26,38</w:t>
            </w:r>
          </w:p>
        </w:tc>
        <w:tc>
          <w:tcPr>
            <w:tcW w:w="993" w:type="dxa"/>
            <w:shd w:val="clear" w:color="auto" w:fill="auto"/>
            <w:noWrap/>
            <w:vAlign w:val="center"/>
            <w:hideMark/>
          </w:tcPr>
          <w:p w14:paraId="2247AB74" w14:textId="036CFBB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97</w:t>
            </w:r>
          </w:p>
        </w:tc>
        <w:tc>
          <w:tcPr>
            <w:tcW w:w="850" w:type="dxa"/>
            <w:shd w:val="clear" w:color="auto" w:fill="F2F2F2" w:themeFill="background1" w:themeFillShade="F2"/>
            <w:noWrap/>
            <w:vAlign w:val="center"/>
            <w:hideMark/>
          </w:tcPr>
          <w:p w14:paraId="3289500B" w14:textId="6C2199A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28,61</w:t>
            </w:r>
          </w:p>
        </w:tc>
        <w:tc>
          <w:tcPr>
            <w:tcW w:w="1559" w:type="dxa"/>
            <w:shd w:val="clear" w:color="auto" w:fill="auto"/>
            <w:noWrap/>
            <w:vAlign w:val="center"/>
            <w:hideMark/>
          </w:tcPr>
          <w:p w14:paraId="58D073BC" w14:textId="5FC1057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4.248344e-70</w:t>
            </w:r>
          </w:p>
        </w:tc>
        <w:tc>
          <w:tcPr>
            <w:tcW w:w="993" w:type="dxa"/>
            <w:shd w:val="clear" w:color="auto" w:fill="F2F2F2" w:themeFill="background1" w:themeFillShade="F2"/>
            <w:noWrap/>
            <w:vAlign w:val="center"/>
            <w:hideMark/>
          </w:tcPr>
          <w:p w14:paraId="4FF4E6E9" w14:textId="0A84D52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17,7</w:t>
            </w:r>
          </w:p>
        </w:tc>
      </w:tr>
      <w:tr w:rsidR="004A068C" w:rsidRPr="00DF65F7" w14:paraId="0535D159" w14:textId="77777777" w:rsidTr="004F76E7">
        <w:trPr>
          <w:trHeight w:val="260"/>
        </w:trPr>
        <w:tc>
          <w:tcPr>
            <w:tcW w:w="2992" w:type="dxa"/>
            <w:shd w:val="clear" w:color="auto" w:fill="auto"/>
            <w:noWrap/>
            <w:vAlign w:val="center"/>
            <w:hideMark/>
          </w:tcPr>
          <w:p w14:paraId="4337BEBE" w14:textId="515A8952"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Skills.19=Skills.19_--</w:t>
            </w:r>
          </w:p>
        </w:tc>
        <w:tc>
          <w:tcPr>
            <w:tcW w:w="992" w:type="dxa"/>
            <w:shd w:val="clear" w:color="auto" w:fill="F2F2F2" w:themeFill="background1" w:themeFillShade="F2"/>
            <w:noWrap/>
            <w:vAlign w:val="center"/>
            <w:hideMark/>
          </w:tcPr>
          <w:p w14:paraId="4C9D5B09" w14:textId="1B79E84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19,02</w:t>
            </w:r>
          </w:p>
        </w:tc>
        <w:tc>
          <w:tcPr>
            <w:tcW w:w="993" w:type="dxa"/>
            <w:shd w:val="clear" w:color="auto" w:fill="auto"/>
            <w:noWrap/>
            <w:vAlign w:val="center"/>
            <w:hideMark/>
          </w:tcPr>
          <w:p w14:paraId="4BBA4FAC" w14:textId="7BBE68A4"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95,49</w:t>
            </w:r>
          </w:p>
        </w:tc>
        <w:tc>
          <w:tcPr>
            <w:tcW w:w="850" w:type="dxa"/>
            <w:shd w:val="clear" w:color="auto" w:fill="F2F2F2" w:themeFill="background1" w:themeFillShade="F2"/>
            <w:noWrap/>
            <w:vAlign w:val="center"/>
            <w:hideMark/>
          </w:tcPr>
          <w:p w14:paraId="458F4670" w14:textId="5CD71167"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39,08</w:t>
            </w:r>
          </w:p>
        </w:tc>
        <w:tc>
          <w:tcPr>
            <w:tcW w:w="1559" w:type="dxa"/>
            <w:shd w:val="clear" w:color="auto" w:fill="auto"/>
            <w:noWrap/>
            <w:vAlign w:val="center"/>
            <w:hideMark/>
          </w:tcPr>
          <w:p w14:paraId="248DFF12" w14:textId="03E724C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2.971883e-47</w:t>
            </w:r>
          </w:p>
        </w:tc>
        <w:tc>
          <w:tcPr>
            <w:tcW w:w="993" w:type="dxa"/>
            <w:shd w:val="clear" w:color="auto" w:fill="F2F2F2" w:themeFill="background1" w:themeFillShade="F2"/>
            <w:noWrap/>
            <w:vAlign w:val="center"/>
            <w:hideMark/>
          </w:tcPr>
          <w:p w14:paraId="767F1AD8" w14:textId="5F102235"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14,43</w:t>
            </w:r>
          </w:p>
        </w:tc>
      </w:tr>
      <w:tr w:rsidR="004A068C" w:rsidRPr="00DF65F7" w14:paraId="758E228F" w14:textId="77777777" w:rsidTr="004F76E7">
        <w:trPr>
          <w:trHeight w:val="240"/>
        </w:trPr>
        <w:tc>
          <w:tcPr>
            <w:tcW w:w="2992" w:type="dxa"/>
            <w:shd w:val="clear" w:color="auto" w:fill="auto"/>
            <w:noWrap/>
            <w:vAlign w:val="center"/>
            <w:hideMark/>
          </w:tcPr>
          <w:p w14:paraId="7CAD06FD" w14:textId="72F4F658"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Skills.20=Skills.20_--</w:t>
            </w:r>
          </w:p>
        </w:tc>
        <w:tc>
          <w:tcPr>
            <w:tcW w:w="992" w:type="dxa"/>
            <w:shd w:val="clear" w:color="auto" w:fill="F2F2F2" w:themeFill="background1" w:themeFillShade="F2"/>
            <w:noWrap/>
            <w:vAlign w:val="center"/>
            <w:hideMark/>
          </w:tcPr>
          <w:p w14:paraId="14F218F1" w14:textId="7B81ECF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27,14</w:t>
            </w:r>
          </w:p>
        </w:tc>
        <w:tc>
          <w:tcPr>
            <w:tcW w:w="993" w:type="dxa"/>
            <w:shd w:val="clear" w:color="auto" w:fill="auto"/>
            <w:noWrap/>
            <w:vAlign w:val="center"/>
            <w:hideMark/>
          </w:tcPr>
          <w:p w14:paraId="26B380F0" w14:textId="6CD91DB9"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83,46</w:t>
            </w:r>
          </w:p>
        </w:tc>
        <w:tc>
          <w:tcPr>
            <w:tcW w:w="850" w:type="dxa"/>
            <w:shd w:val="clear" w:color="auto" w:fill="F2F2F2" w:themeFill="background1" w:themeFillShade="F2"/>
            <w:noWrap/>
            <w:vAlign w:val="center"/>
            <w:hideMark/>
          </w:tcPr>
          <w:p w14:paraId="4F66312E" w14:textId="6516CC4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23,93</w:t>
            </w:r>
          </w:p>
        </w:tc>
        <w:tc>
          <w:tcPr>
            <w:tcW w:w="1559" w:type="dxa"/>
            <w:shd w:val="clear" w:color="auto" w:fill="auto"/>
            <w:noWrap/>
            <w:vAlign w:val="center"/>
            <w:hideMark/>
          </w:tcPr>
          <w:p w14:paraId="1E79A22E" w14:textId="02125A7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2.633956e-52</w:t>
            </w:r>
          </w:p>
        </w:tc>
        <w:tc>
          <w:tcPr>
            <w:tcW w:w="993" w:type="dxa"/>
            <w:shd w:val="clear" w:color="auto" w:fill="F2F2F2" w:themeFill="background1" w:themeFillShade="F2"/>
            <w:noWrap/>
            <w:vAlign w:val="center"/>
            <w:hideMark/>
          </w:tcPr>
          <w:p w14:paraId="3B4F8AD7" w14:textId="475CCA3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15,22</w:t>
            </w:r>
          </w:p>
        </w:tc>
      </w:tr>
      <w:tr w:rsidR="004A068C" w:rsidRPr="00DF65F7" w14:paraId="2639EDEA" w14:textId="77777777" w:rsidTr="004F76E7">
        <w:trPr>
          <w:trHeight w:val="300"/>
        </w:trPr>
        <w:tc>
          <w:tcPr>
            <w:tcW w:w="2992" w:type="dxa"/>
            <w:shd w:val="clear" w:color="auto" w:fill="auto"/>
            <w:noWrap/>
            <w:vAlign w:val="center"/>
            <w:hideMark/>
          </w:tcPr>
          <w:p w14:paraId="68D0BA96" w14:textId="7A69303B"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Skills.21=Skills.21_--</w:t>
            </w:r>
          </w:p>
        </w:tc>
        <w:tc>
          <w:tcPr>
            <w:tcW w:w="992" w:type="dxa"/>
            <w:shd w:val="clear" w:color="auto" w:fill="F2F2F2" w:themeFill="background1" w:themeFillShade="F2"/>
            <w:noWrap/>
            <w:vAlign w:val="center"/>
            <w:hideMark/>
          </w:tcPr>
          <w:p w14:paraId="2A930966" w14:textId="42E8A24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25,68</w:t>
            </w:r>
          </w:p>
        </w:tc>
        <w:tc>
          <w:tcPr>
            <w:tcW w:w="993" w:type="dxa"/>
            <w:shd w:val="clear" w:color="auto" w:fill="auto"/>
            <w:noWrap/>
            <w:vAlign w:val="center"/>
            <w:hideMark/>
          </w:tcPr>
          <w:p w14:paraId="65DC6006" w14:textId="11D67D8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91,73</w:t>
            </w:r>
          </w:p>
        </w:tc>
        <w:tc>
          <w:tcPr>
            <w:tcW w:w="850" w:type="dxa"/>
            <w:shd w:val="clear" w:color="auto" w:fill="F2F2F2" w:themeFill="background1" w:themeFillShade="F2"/>
            <w:noWrap/>
            <w:vAlign w:val="center"/>
            <w:hideMark/>
          </w:tcPr>
          <w:p w14:paraId="525CBB71" w14:textId="258A8FBD"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27,8</w:t>
            </w:r>
          </w:p>
        </w:tc>
        <w:tc>
          <w:tcPr>
            <w:tcW w:w="1559" w:type="dxa"/>
            <w:shd w:val="clear" w:color="auto" w:fill="auto"/>
            <w:noWrap/>
            <w:vAlign w:val="center"/>
            <w:hideMark/>
          </w:tcPr>
          <w:p w14:paraId="4A8FC228" w14:textId="084B6D9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1.162999e-59</w:t>
            </w:r>
          </w:p>
        </w:tc>
        <w:tc>
          <w:tcPr>
            <w:tcW w:w="993" w:type="dxa"/>
            <w:shd w:val="clear" w:color="auto" w:fill="F2F2F2" w:themeFill="background1" w:themeFillShade="F2"/>
            <w:noWrap/>
            <w:vAlign w:val="center"/>
            <w:hideMark/>
          </w:tcPr>
          <w:p w14:paraId="081845C9" w14:textId="42201698"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16,29</w:t>
            </w:r>
          </w:p>
        </w:tc>
      </w:tr>
      <w:tr w:rsidR="004A068C" w:rsidRPr="00DF65F7" w14:paraId="31E6EC23" w14:textId="77777777" w:rsidTr="004F76E7">
        <w:trPr>
          <w:trHeight w:val="260"/>
        </w:trPr>
        <w:tc>
          <w:tcPr>
            <w:tcW w:w="2992" w:type="dxa"/>
            <w:shd w:val="clear" w:color="auto" w:fill="auto"/>
            <w:noWrap/>
            <w:vAlign w:val="center"/>
            <w:hideMark/>
          </w:tcPr>
          <w:p w14:paraId="1768DED6" w14:textId="44DA6531"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aise.internet=Peu a laise</w:t>
            </w:r>
          </w:p>
        </w:tc>
        <w:tc>
          <w:tcPr>
            <w:tcW w:w="992" w:type="dxa"/>
            <w:shd w:val="clear" w:color="auto" w:fill="F2F2F2" w:themeFill="background1" w:themeFillShade="F2"/>
            <w:noWrap/>
            <w:vAlign w:val="center"/>
            <w:hideMark/>
          </w:tcPr>
          <w:p w14:paraId="2D396D64" w14:textId="18C2B42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30,91</w:t>
            </w:r>
          </w:p>
        </w:tc>
        <w:tc>
          <w:tcPr>
            <w:tcW w:w="993" w:type="dxa"/>
            <w:shd w:val="clear" w:color="auto" w:fill="auto"/>
            <w:noWrap/>
            <w:vAlign w:val="center"/>
            <w:hideMark/>
          </w:tcPr>
          <w:p w14:paraId="0F267145" w14:textId="0F18BA3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51,13</w:t>
            </w:r>
          </w:p>
        </w:tc>
        <w:tc>
          <w:tcPr>
            <w:tcW w:w="850" w:type="dxa"/>
            <w:shd w:val="clear" w:color="auto" w:fill="F2F2F2" w:themeFill="background1" w:themeFillShade="F2"/>
            <w:noWrap/>
            <w:vAlign w:val="center"/>
            <w:hideMark/>
          </w:tcPr>
          <w:p w14:paraId="50D412AC" w14:textId="1BB8BC4A"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12,87</w:t>
            </w:r>
          </w:p>
        </w:tc>
        <w:tc>
          <w:tcPr>
            <w:tcW w:w="1559" w:type="dxa"/>
            <w:shd w:val="clear" w:color="auto" w:fill="auto"/>
            <w:noWrap/>
            <w:vAlign w:val="center"/>
            <w:hideMark/>
          </w:tcPr>
          <w:p w14:paraId="72DD2992" w14:textId="69F6868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1.406981e-29</w:t>
            </w:r>
          </w:p>
        </w:tc>
        <w:tc>
          <w:tcPr>
            <w:tcW w:w="993" w:type="dxa"/>
            <w:shd w:val="clear" w:color="auto" w:fill="F2F2F2" w:themeFill="background1" w:themeFillShade="F2"/>
            <w:noWrap/>
            <w:vAlign w:val="center"/>
            <w:hideMark/>
          </w:tcPr>
          <w:p w14:paraId="2990C51E" w14:textId="0C940AAF"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11,29</w:t>
            </w:r>
          </w:p>
        </w:tc>
      </w:tr>
      <w:tr w:rsidR="004A068C" w:rsidRPr="00DF65F7" w14:paraId="2DFC78B3" w14:textId="77777777" w:rsidTr="004A068C">
        <w:trPr>
          <w:trHeight w:val="240"/>
        </w:trPr>
        <w:tc>
          <w:tcPr>
            <w:tcW w:w="2992" w:type="dxa"/>
            <w:shd w:val="clear" w:color="auto" w:fill="auto"/>
            <w:noWrap/>
            <w:vAlign w:val="center"/>
            <w:hideMark/>
          </w:tcPr>
          <w:p w14:paraId="02FDC533" w14:textId="5F806898"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aise.internet=Pas du tout a laise</w:t>
            </w:r>
          </w:p>
        </w:tc>
        <w:tc>
          <w:tcPr>
            <w:tcW w:w="992" w:type="dxa"/>
            <w:shd w:val="clear" w:color="auto" w:fill="F2F2F2" w:themeFill="background1" w:themeFillShade="F2"/>
            <w:noWrap/>
            <w:vAlign w:val="center"/>
            <w:hideMark/>
          </w:tcPr>
          <w:p w14:paraId="5C82D7C5" w14:textId="231583E3"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62,5</w:t>
            </w:r>
          </w:p>
        </w:tc>
        <w:tc>
          <w:tcPr>
            <w:tcW w:w="993" w:type="dxa"/>
            <w:shd w:val="clear" w:color="auto" w:fill="auto"/>
            <w:noWrap/>
            <w:vAlign w:val="center"/>
            <w:hideMark/>
          </w:tcPr>
          <w:p w14:paraId="229C7AC9" w14:textId="19C52D7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15,04</w:t>
            </w:r>
          </w:p>
        </w:tc>
        <w:tc>
          <w:tcPr>
            <w:tcW w:w="850" w:type="dxa"/>
            <w:shd w:val="clear" w:color="auto" w:fill="F2F2F2" w:themeFill="background1" w:themeFillShade="F2"/>
            <w:noWrap/>
            <w:vAlign w:val="center"/>
            <w:hideMark/>
          </w:tcPr>
          <w:p w14:paraId="681F2FCF" w14:textId="7F2E15B2"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1,87</w:t>
            </w:r>
          </w:p>
        </w:tc>
        <w:tc>
          <w:tcPr>
            <w:tcW w:w="1559" w:type="dxa"/>
            <w:shd w:val="clear" w:color="auto" w:fill="auto"/>
            <w:noWrap/>
            <w:vAlign w:val="center"/>
            <w:hideMark/>
          </w:tcPr>
          <w:p w14:paraId="0F79FA49" w14:textId="6833AAF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1.756876e-15</w:t>
            </w:r>
          </w:p>
        </w:tc>
        <w:tc>
          <w:tcPr>
            <w:tcW w:w="993" w:type="dxa"/>
            <w:shd w:val="clear" w:color="auto" w:fill="F2F2F2" w:themeFill="background1" w:themeFillShade="F2"/>
            <w:noWrap/>
            <w:vAlign w:val="center"/>
            <w:hideMark/>
          </w:tcPr>
          <w:p w14:paraId="55836D14" w14:textId="0F08FBD1"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7,96</w:t>
            </w:r>
          </w:p>
        </w:tc>
      </w:tr>
      <w:tr w:rsidR="004A068C" w:rsidRPr="00DF65F7" w14:paraId="34BF4FDB" w14:textId="77777777" w:rsidTr="004A068C">
        <w:trPr>
          <w:trHeight w:val="260"/>
        </w:trPr>
        <w:tc>
          <w:tcPr>
            <w:tcW w:w="2992" w:type="dxa"/>
            <w:tcBorders>
              <w:bottom w:val="single" w:sz="4" w:space="0" w:color="auto"/>
            </w:tcBorders>
            <w:shd w:val="clear" w:color="auto" w:fill="auto"/>
            <w:noWrap/>
            <w:vAlign w:val="center"/>
            <w:hideMark/>
          </w:tcPr>
          <w:p w14:paraId="49AF3C19" w14:textId="39BAE7FE" w:rsidR="004A068C" w:rsidRPr="00905B53" w:rsidRDefault="004A068C" w:rsidP="00076E07">
            <w:pPr>
              <w:rPr>
                <w:rFonts w:ascii="Times" w:eastAsia="Times New Roman" w:hAnsi="Times" w:cs="Times New Roman"/>
                <w:sz w:val="22"/>
                <w:szCs w:val="22"/>
              </w:rPr>
            </w:pPr>
            <w:r w:rsidRPr="00C84EC7">
              <w:rPr>
                <w:rFonts w:ascii="Times" w:eastAsia="Times New Roman" w:hAnsi="Times" w:cs="Times New Roman"/>
                <w:sz w:val="22"/>
                <w:szCs w:val="22"/>
              </w:rPr>
              <w:t>sexe=Femme</w:t>
            </w:r>
          </w:p>
        </w:tc>
        <w:tc>
          <w:tcPr>
            <w:tcW w:w="992" w:type="dxa"/>
            <w:tcBorders>
              <w:bottom w:val="single" w:sz="4" w:space="0" w:color="auto"/>
            </w:tcBorders>
            <w:shd w:val="clear" w:color="auto" w:fill="F2F2F2" w:themeFill="background1" w:themeFillShade="F2"/>
            <w:noWrap/>
            <w:vAlign w:val="center"/>
            <w:hideMark/>
          </w:tcPr>
          <w:p w14:paraId="62A17973" w14:textId="338B373C"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9,98</w:t>
            </w:r>
          </w:p>
        </w:tc>
        <w:tc>
          <w:tcPr>
            <w:tcW w:w="993" w:type="dxa"/>
            <w:tcBorders>
              <w:bottom w:val="single" w:sz="4" w:space="0" w:color="auto"/>
            </w:tcBorders>
            <w:shd w:val="clear" w:color="auto" w:fill="auto"/>
            <w:noWrap/>
            <w:vAlign w:val="center"/>
            <w:hideMark/>
          </w:tcPr>
          <w:p w14:paraId="67BD1FF8" w14:textId="78C7EA4E"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66,92</w:t>
            </w:r>
          </w:p>
        </w:tc>
        <w:tc>
          <w:tcPr>
            <w:tcW w:w="850" w:type="dxa"/>
            <w:tcBorders>
              <w:bottom w:val="single" w:sz="4" w:space="0" w:color="auto"/>
            </w:tcBorders>
            <w:shd w:val="clear" w:color="auto" w:fill="F2F2F2" w:themeFill="background1" w:themeFillShade="F2"/>
            <w:noWrap/>
            <w:vAlign w:val="center"/>
            <w:hideMark/>
          </w:tcPr>
          <w:p w14:paraId="5D805C36" w14:textId="20EF1E80"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52,19</w:t>
            </w:r>
          </w:p>
        </w:tc>
        <w:tc>
          <w:tcPr>
            <w:tcW w:w="1559" w:type="dxa"/>
            <w:tcBorders>
              <w:bottom w:val="single" w:sz="4" w:space="0" w:color="auto"/>
            </w:tcBorders>
            <w:shd w:val="clear" w:color="auto" w:fill="auto"/>
            <w:noWrap/>
            <w:vAlign w:val="center"/>
            <w:hideMark/>
          </w:tcPr>
          <w:p w14:paraId="205E6BC5" w14:textId="7C308407"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3.698218e-04</w:t>
            </w:r>
          </w:p>
        </w:tc>
        <w:tc>
          <w:tcPr>
            <w:tcW w:w="993" w:type="dxa"/>
            <w:tcBorders>
              <w:bottom w:val="single" w:sz="4" w:space="0" w:color="auto"/>
            </w:tcBorders>
            <w:shd w:val="clear" w:color="auto" w:fill="F2F2F2" w:themeFill="background1" w:themeFillShade="F2"/>
            <w:noWrap/>
            <w:vAlign w:val="center"/>
            <w:hideMark/>
          </w:tcPr>
          <w:p w14:paraId="61592A79" w14:textId="52166DE6" w:rsidR="004A068C" w:rsidRPr="00905B53" w:rsidRDefault="004A068C" w:rsidP="00076E07">
            <w:pPr>
              <w:jc w:val="right"/>
              <w:rPr>
                <w:rFonts w:ascii="Times" w:eastAsia="Times New Roman" w:hAnsi="Times" w:cs="Times New Roman"/>
                <w:sz w:val="22"/>
                <w:szCs w:val="22"/>
              </w:rPr>
            </w:pPr>
            <w:r w:rsidRPr="00C84EC7">
              <w:rPr>
                <w:rFonts w:ascii="Times" w:eastAsia="Times New Roman" w:hAnsi="Times" w:cs="Times New Roman"/>
                <w:sz w:val="22"/>
                <w:szCs w:val="22"/>
              </w:rPr>
              <w:t>3,56</w:t>
            </w:r>
          </w:p>
        </w:tc>
      </w:tr>
    </w:tbl>
    <w:p w14:paraId="78F1D577" w14:textId="77777777" w:rsidR="008E6280" w:rsidRDefault="008E6280" w:rsidP="00076E07">
      <w:pPr>
        <w:spacing w:before="100" w:beforeAutospacing="1" w:after="100" w:afterAutospacing="1"/>
        <w:jc w:val="both"/>
        <w:rPr>
          <w:rFonts w:ascii="Times" w:hAnsi="Times" w:cs="Times New Roman"/>
        </w:rPr>
      </w:pPr>
    </w:p>
    <w:p w14:paraId="6312F868" w14:textId="77777777" w:rsidR="003C7FAC" w:rsidRPr="009D4272" w:rsidRDefault="003C7FAC" w:rsidP="00510CC8">
      <w:pPr>
        <w:spacing w:before="100" w:beforeAutospacing="1" w:after="100" w:afterAutospacing="1" w:line="276" w:lineRule="auto"/>
        <w:jc w:val="both"/>
        <w:rPr>
          <w:rFonts w:ascii="Times" w:hAnsi="Times" w:cs="Times New Roman"/>
        </w:rPr>
      </w:pPr>
    </w:p>
    <w:p w14:paraId="37D6EA52" w14:textId="77777777" w:rsidR="00A82A23" w:rsidRPr="009D4272" w:rsidRDefault="00A82A23" w:rsidP="00510CC8">
      <w:pPr>
        <w:spacing w:before="100" w:beforeAutospacing="1" w:after="100" w:afterAutospacing="1" w:line="276" w:lineRule="auto"/>
        <w:jc w:val="both"/>
        <w:rPr>
          <w:rFonts w:ascii="Times" w:hAnsi="Times" w:cs="Times New Roman"/>
        </w:rPr>
      </w:pPr>
    </w:p>
    <w:sectPr w:rsidR="00A82A23" w:rsidRPr="009D4272" w:rsidSect="00B9329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got" w:date="2017-10-03T09:21:00Z" w:initials="M">
    <w:p w14:paraId="7E678FDF" w14:textId="7D0A8B18" w:rsidR="005262CC" w:rsidRDefault="005262CC">
      <w:pPr>
        <w:pStyle w:val="Commentaire"/>
      </w:pPr>
      <w:r>
        <w:rPr>
          <w:rStyle w:val="Marquedannotation"/>
        </w:rPr>
        <w:annotationRef/>
      </w:r>
      <w:r>
        <w:t>« les usages numériques des Français » : cela me semble encore moins spécifique que « la disposition de compétences numériques ».</w:t>
      </w:r>
    </w:p>
  </w:comment>
  <w:comment w:id="3" w:author="Margot" w:date="2017-10-03T10:19:00Z" w:initials="M">
    <w:p w14:paraId="30B611F1" w14:textId="1C2DA902" w:rsidR="005262CC" w:rsidRDefault="005262CC">
      <w:pPr>
        <w:pStyle w:val="Commentaire"/>
      </w:pPr>
      <w:r>
        <w:rPr>
          <w:rStyle w:val="Marquedannotation"/>
        </w:rPr>
        <w:annotationRef/>
      </w:r>
      <w:r>
        <w:t>Pour ma part, je mets systématiquement une majuscule à Internet, que je considère comme un nom propre, en ce qu’il est unique. C’est une forme de militance pour la préservation d’un réseau d’interconnexion d’IP neutre et décentralisé, et contre sa dislocation en différents réseaux ayant des propriétés différentes. Mais tu es libre de ne pas être d’accord !</w:t>
      </w:r>
    </w:p>
  </w:comment>
  <w:comment w:id="6" w:author="Margot" w:date="2017-10-03T10:16:00Z" w:initials="M">
    <w:p w14:paraId="6D5563A0" w14:textId="5D7E2E6D" w:rsidR="005262CC" w:rsidRDefault="005262CC">
      <w:pPr>
        <w:pStyle w:val="Commentaire"/>
      </w:pPr>
      <w:r>
        <w:rPr>
          <w:rStyle w:val="Marquedannotation"/>
        </w:rPr>
        <w:annotationRef/>
      </w:r>
      <w:r>
        <w:t>en fait, certains peuvent être étrangers dans l’échantillon</w:t>
      </w:r>
    </w:p>
  </w:comment>
  <w:comment w:id="14" w:author="Margot" w:date="2017-10-03T10:26:00Z" w:initials="M">
    <w:p w14:paraId="12A54149" w14:textId="01F12FB4" w:rsidR="005262CC" w:rsidRDefault="005262CC">
      <w:pPr>
        <w:pStyle w:val="Commentaire"/>
      </w:pPr>
      <w:r>
        <w:rPr>
          <w:rStyle w:val="Marquedannotation"/>
        </w:rPr>
        <w:annotationRef/>
      </w:r>
      <w:r>
        <w:t>Tiens : c’est assez étonnant : en faisant un tri croisé entre un score assez basique de compétences numériques et le sexe, on avait vu des différences importantes. Ça vaudrait peut-être le coup de creuser. (Au sein de la classe d’experts, on trouve autant d’h que de f. mais ce n’est peut-être pas partout le cas).</w:t>
      </w:r>
    </w:p>
  </w:comment>
  <w:comment w:id="16" w:author="Margot" w:date="2017-10-03T10:22:00Z" w:initials="M">
    <w:p w14:paraId="55C71113" w14:textId="0401833F" w:rsidR="005262CC" w:rsidRDefault="005262CC">
      <w:pPr>
        <w:pStyle w:val="Commentaire"/>
      </w:pPr>
      <w:r>
        <w:rPr>
          <w:rStyle w:val="Marquedannotation"/>
        </w:rPr>
        <w:annotationRef/>
      </w:r>
      <w:r>
        <w:t>Je trouve ça dommage de ne pas développer (d’ailleurs tu le fais dans la description des classes): car c’est bien sur cette base de 4 types de compétences que tu as construit ton AFM, non ? (tu as peut-être souhaité limiter le nb de pages, mais j’aurais eu tendance à expliciter en intro de ta typologie que tu partais de 4 types de compétences différentes).</w:t>
      </w:r>
    </w:p>
  </w:comment>
  <w:comment w:id="22" w:author="Margot" w:date="2017-10-03T10:10:00Z" w:initials="M">
    <w:p w14:paraId="7BB27BEA" w14:textId="7ED5584C" w:rsidR="005262CC" w:rsidRDefault="005262CC">
      <w:pPr>
        <w:pStyle w:val="Commentaire"/>
      </w:pPr>
      <w:r>
        <w:rPr>
          <w:rStyle w:val="Marquedannotation"/>
        </w:rPr>
        <w:annotationRef/>
      </w:r>
      <w:r>
        <w:t>Mais plus que dans les autres classes ?</w:t>
      </w:r>
    </w:p>
  </w:comment>
  <w:comment w:id="25" w:author="Margot" w:date="2017-10-03T10:20:00Z" w:initials="M">
    <w:p w14:paraId="60EDE9DC" w14:textId="7258A421" w:rsidR="005262CC" w:rsidRDefault="005262CC">
      <w:pPr>
        <w:pStyle w:val="Commentaire"/>
      </w:pPr>
      <w:r>
        <w:rPr>
          <w:rStyle w:val="Marquedannotation"/>
        </w:rPr>
        <w:annotationRef/>
      </w:r>
      <w:r>
        <w:t>Ces deux compétences ?</w:t>
      </w:r>
    </w:p>
  </w:comment>
  <w:comment w:id="26" w:author="Margot" w:date="2017-10-03T10:24:00Z" w:initials="M">
    <w:p w14:paraId="4D9D8105" w14:textId="533D210F" w:rsidR="005262CC" w:rsidRDefault="005262CC">
      <w:pPr>
        <w:pStyle w:val="Commentaire"/>
      </w:pPr>
      <w:r>
        <w:rPr>
          <w:rStyle w:val="Marquedannotation"/>
        </w:rPr>
        <w:annotationRef/>
      </w:r>
      <w:r>
        <w:t>Il serait tentant d’isoler ceux qui se sentent à l’aise avec ces 2 compétences dans une classe à part, mais la CAH n’y invite peut-être pas.</w:t>
      </w:r>
    </w:p>
  </w:comment>
  <w:comment w:id="29" w:author="Margot" w:date="2017-10-03T10:24:00Z" w:initials="M">
    <w:p w14:paraId="4914C268" w14:textId="4FFD27B2" w:rsidR="005262CC" w:rsidRDefault="005262CC">
      <w:pPr>
        <w:pStyle w:val="Commentaire"/>
      </w:pPr>
      <w:r>
        <w:rPr>
          <w:rStyle w:val="Marquedannotation"/>
        </w:rPr>
        <w:annotationRef/>
      </w:r>
      <w:r>
        <w:t>Quelle est la modalité de réponse qui domine ?</w:t>
      </w:r>
    </w:p>
  </w:comment>
  <w:comment w:id="30" w:author="Margot" w:date="2017-10-03T10:26:00Z" w:initials="M">
    <w:p w14:paraId="0EC79C26" w14:textId="27B873D9" w:rsidR="005262CC" w:rsidRDefault="005262CC">
      <w:pPr>
        <w:pStyle w:val="Commentaire"/>
      </w:pPr>
      <w:r>
        <w:rPr>
          <w:rStyle w:val="Marquedannotation"/>
        </w:rPr>
        <w:annotationRef/>
      </w:r>
      <w:r>
        <w:t>Ah, c’est donc là que s’observe la différence que l’on avait remarqué !</w:t>
      </w:r>
    </w:p>
  </w:comment>
  <w:comment w:id="31" w:author="Margot" w:date="2017-10-03T10:29:00Z" w:initials="M">
    <w:p w14:paraId="3DF8DF01" w14:textId="45C50902" w:rsidR="005262CC" w:rsidRDefault="005262CC">
      <w:pPr>
        <w:pStyle w:val="Commentaire"/>
      </w:pPr>
      <w:r>
        <w:rPr>
          <w:rStyle w:val="Marquedannotation"/>
        </w:rPr>
        <w:annotationRef/>
      </w:r>
      <w:r>
        <w:t>Redondant, il me semble.</w:t>
      </w:r>
    </w:p>
  </w:comment>
  <w:comment w:id="32" w:author="Margot" w:date="2017-10-03T10:30:00Z" w:initials="M">
    <w:p w14:paraId="0935B2D4" w14:textId="6D947000" w:rsidR="00F65772" w:rsidRDefault="00F65772">
      <w:pPr>
        <w:pStyle w:val="Commentaire"/>
      </w:pPr>
      <w:r>
        <w:rPr>
          <w:rStyle w:val="Marquedannotation"/>
        </w:rPr>
        <w:annotationRef/>
      </w:r>
      <w:r>
        <w:t xml:space="preserve">Je ne comprends pas cette phrase. </w:t>
      </w:r>
    </w:p>
  </w:comment>
  <w:comment w:id="34" w:author="Margot" w:date="2017-10-03T10:31:00Z" w:initials="M">
    <w:p w14:paraId="77803490" w14:textId="4DA3D0A9" w:rsidR="00F65772" w:rsidRDefault="00F65772">
      <w:pPr>
        <w:pStyle w:val="Commentaire"/>
      </w:pPr>
      <w:ins w:id="37" w:author="Margot" w:date="2017-10-03T10:30:00Z">
        <w:r>
          <w:rPr>
            <w:rStyle w:val="Marquedannotation"/>
          </w:rPr>
          <w:annotationRef/>
        </w:r>
      </w:ins>
      <w:r>
        <w:t xml:space="preserve">Sinon, ça laisse penser qu’on a fait une expérience en leur « suggérant d’effectuer » les tâches devant l’enquêteur. </w:t>
      </w:r>
    </w:p>
  </w:comment>
  <w:comment w:id="39" w:author="Margot" w:date="2017-10-03T10:33:00Z" w:initials="M">
    <w:p w14:paraId="2088BC56" w14:textId="7F9F3E7E" w:rsidR="00F65772" w:rsidRDefault="00F65772">
      <w:pPr>
        <w:pStyle w:val="Commentaire"/>
      </w:pPr>
      <w:r>
        <w:rPr>
          <w:rStyle w:val="Marquedannotation"/>
        </w:rPr>
        <w:annotationRef/>
      </w:r>
      <w:r>
        <w:t>Attention : tout l’échantillon, y compris les non-internautes ont été interrogé sur les compétences. Il y a fort à parier qu’une proportion massive des non-internautes se trouve dans cette classe. Il faudrait d’ailleurs le vérifier et l’expliciter. Si la proportion est en effet massive, je commencerai même la description de cette classe en disant cela.</w:t>
      </w:r>
    </w:p>
  </w:comment>
  <w:comment w:id="40" w:author="Margot" w:date="2017-10-03T10:28:00Z" w:initials="M">
    <w:p w14:paraId="233CA514" w14:textId="190A5F5B" w:rsidR="005262CC" w:rsidRDefault="005262CC">
      <w:pPr>
        <w:pStyle w:val="Commentaire"/>
      </w:pPr>
      <w:r>
        <w:rPr>
          <w:rStyle w:val="Marquedannotation"/>
        </w:rPr>
        <w:annotationRef/>
      </w:r>
      <w:r>
        <w:t xml:space="preserve">Ce serait pas mal de voir ce qui tire les classes selon les 2 dimensions factorielles ici représentées. </w:t>
      </w:r>
    </w:p>
  </w:comment>
  <w:comment w:id="46" w:author="Margot" w:date="2017-10-03T10:40:00Z" w:initials="M">
    <w:p w14:paraId="78989791" w14:textId="56B31514" w:rsidR="00AD465F" w:rsidRDefault="00AD465F">
      <w:pPr>
        <w:pStyle w:val="Commentaire"/>
      </w:pPr>
      <w:r>
        <w:rPr>
          <w:rStyle w:val="Marquedannotation"/>
        </w:rPr>
        <w:annotationRef/>
      </w:r>
      <w:r>
        <w:t>Cette annexe te permettrait d’aller assez vite en intro de la typologie (il te suffirait de renvoyer à cette annexe), pour présenter le principe sur lequel tu as construit l’AFM, avec des types de compétences.</w:t>
      </w:r>
      <w:bookmarkStart w:id="47" w:name="_GoBack"/>
      <w:bookmarkEnd w:id="47"/>
    </w:p>
  </w:comment>
  <w:comment w:id="48" w:author="Margot" w:date="2017-10-03T10:35:00Z" w:initials="M">
    <w:p w14:paraId="05454EA3" w14:textId="05507C7D" w:rsidR="002E6950" w:rsidRDefault="002E6950">
      <w:pPr>
        <w:pStyle w:val="Commentaire"/>
      </w:pPr>
      <w:r>
        <w:rPr>
          <w:rStyle w:val="Marquedannotation"/>
        </w:rPr>
        <w:annotationRef/>
      </w:r>
      <w:r>
        <w:t>Ce sont ici les variables illustratives mobilisées ? C’est donc là qu’il faudrait ajouter la variable « être internaute ou ne pas être, telle est la question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5B0F3" w14:textId="77777777" w:rsidR="005262CC" w:rsidRDefault="005262CC" w:rsidP="00A82A23">
      <w:r>
        <w:separator/>
      </w:r>
    </w:p>
  </w:endnote>
  <w:endnote w:type="continuationSeparator" w:id="0">
    <w:p w14:paraId="565800BA" w14:textId="77777777" w:rsidR="005262CC" w:rsidRDefault="005262CC" w:rsidP="00A8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DA777" w14:textId="77777777" w:rsidR="005262CC" w:rsidRDefault="005262CC" w:rsidP="0072475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D0D5FA" w14:textId="77777777" w:rsidR="005262CC" w:rsidRDefault="005262CC" w:rsidP="008A53C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3E011" w14:textId="77777777" w:rsidR="005262CC" w:rsidRDefault="005262CC" w:rsidP="0072475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D465F">
      <w:rPr>
        <w:rStyle w:val="Numrodepage"/>
        <w:noProof/>
      </w:rPr>
      <w:t>1</w:t>
    </w:r>
    <w:r>
      <w:rPr>
        <w:rStyle w:val="Numrodepage"/>
      </w:rPr>
      <w:fldChar w:fldCharType="end"/>
    </w:r>
  </w:p>
  <w:p w14:paraId="3D0D8E96" w14:textId="77777777" w:rsidR="005262CC" w:rsidRDefault="005262CC" w:rsidP="008A53C3">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8252E" w14:textId="77777777" w:rsidR="005262CC" w:rsidRDefault="005262CC" w:rsidP="00A82A23">
      <w:r>
        <w:separator/>
      </w:r>
    </w:p>
  </w:footnote>
  <w:footnote w:type="continuationSeparator" w:id="0">
    <w:p w14:paraId="2E124628" w14:textId="77777777" w:rsidR="005262CC" w:rsidRDefault="005262CC" w:rsidP="00A82A23">
      <w:r>
        <w:continuationSeparator/>
      </w:r>
    </w:p>
  </w:footnote>
  <w:footnote w:id="1">
    <w:p w14:paraId="2C583F69" w14:textId="5C850F76" w:rsidR="005262CC" w:rsidRPr="00972D77" w:rsidRDefault="005262CC" w:rsidP="00F17AF8">
      <w:pPr>
        <w:pStyle w:val="Notedebasdepage"/>
        <w:jc w:val="both"/>
        <w:rPr>
          <w:rFonts w:ascii="Times New Roman" w:hAnsi="Times New Roman" w:cs="Times New Roman"/>
          <w:sz w:val="20"/>
          <w:szCs w:val="20"/>
        </w:rPr>
      </w:pPr>
      <w:r w:rsidRPr="00F17AF8">
        <w:rPr>
          <w:rStyle w:val="Marquenotebasdepage"/>
          <w:rFonts w:ascii="Times New Roman" w:hAnsi="Times New Roman" w:cs="Times New Roman"/>
          <w:sz w:val="20"/>
          <w:szCs w:val="20"/>
        </w:rPr>
        <w:footnoteRef/>
      </w:r>
      <w:r w:rsidRPr="00F17AF8">
        <w:rPr>
          <w:rFonts w:ascii="Times New Roman" w:hAnsi="Times New Roman" w:cs="Times New Roman"/>
          <w:sz w:val="20"/>
          <w:szCs w:val="20"/>
        </w:rPr>
        <w:t xml:space="preserve"> </w:t>
      </w:r>
      <w:r>
        <w:rPr>
          <w:rFonts w:ascii="Times New Roman" w:hAnsi="Times New Roman" w:cs="Times New Roman"/>
          <w:sz w:val="20"/>
          <w:szCs w:val="20"/>
        </w:rPr>
        <w:t xml:space="preserve">L’ensemble des données de l’enquête Capacity sur lesquelles nous avons travaillé proviennent des données d’enquête du GIS M@rsouin et ont été extraites de l’application de visualisation </w:t>
      </w:r>
      <w:r w:rsidRPr="00972D77">
        <w:rPr>
          <w:rFonts w:ascii="Times New Roman" w:hAnsi="Times New Roman" w:cs="Times New Roman"/>
          <w:i/>
          <w:sz w:val="20"/>
          <w:szCs w:val="20"/>
          <w:lang w:val="en-US"/>
        </w:rPr>
        <w:t>Shiny</w:t>
      </w:r>
      <w:r>
        <w:rPr>
          <w:rFonts w:ascii="Times New Roman" w:hAnsi="Times New Roman" w:cs="Times New Roman"/>
          <w:i/>
          <w:sz w:val="20"/>
          <w:szCs w:val="20"/>
        </w:rPr>
        <w:t xml:space="preserve"> M@rsouin</w:t>
      </w:r>
      <w:r>
        <w:rPr>
          <w:rFonts w:ascii="Times New Roman" w:hAnsi="Times New Roman" w:cs="Times New Roman"/>
          <w:sz w:val="20"/>
          <w:szCs w:val="20"/>
        </w:rPr>
        <w:t xml:space="preserve"> à l’adresse suivante : &lt;</w:t>
      </w:r>
      <w:r w:rsidRPr="007633CD">
        <w:rPr>
          <w:rFonts w:ascii="Times New Roman" w:hAnsi="Times New Roman" w:cs="Times New Roman"/>
          <w:sz w:val="20"/>
          <w:szCs w:val="20"/>
        </w:rPr>
        <w:t>https://marsouin.shinyapps.io/ShinyMarsouin/</w:t>
      </w:r>
      <w:r>
        <w:rPr>
          <w:rFonts w:ascii="Times New Roman" w:hAnsi="Times New Roman" w:cs="Times New Roman"/>
          <w:sz w:val="20"/>
          <w:szCs w:val="20"/>
        </w:rPr>
        <w:t>&gt;.</w:t>
      </w:r>
    </w:p>
  </w:footnote>
  <w:footnote w:id="2">
    <w:p w14:paraId="16448E8A" w14:textId="18392D90" w:rsidR="005262CC" w:rsidRPr="00993240" w:rsidRDefault="005262CC">
      <w:pPr>
        <w:pStyle w:val="Notedebasdepage"/>
        <w:rPr>
          <w:rFonts w:ascii="Times New Roman" w:hAnsi="Times New Roman" w:cs="Times New Roman"/>
          <w:sz w:val="20"/>
          <w:szCs w:val="20"/>
        </w:rPr>
      </w:pPr>
      <w:r w:rsidRPr="00993240">
        <w:rPr>
          <w:rStyle w:val="Marquenotebasdepage"/>
          <w:rFonts w:ascii="Times New Roman" w:hAnsi="Times New Roman" w:cs="Times New Roman"/>
          <w:sz w:val="20"/>
          <w:szCs w:val="20"/>
        </w:rPr>
        <w:footnoteRef/>
      </w:r>
      <w:r w:rsidRPr="00993240">
        <w:rPr>
          <w:rFonts w:ascii="Times New Roman" w:hAnsi="Times New Roman" w:cs="Times New Roman"/>
          <w:sz w:val="20"/>
          <w:szCs w:val="20"/>
        </w:rPr>
        <w:t xml:space="preserve"> </w:t>
      </w:r>
      <w:r>
        <w:rPr>
          <w:rFonts w:ascii="Times New Roman" w:hAnsi="Times New Roman" w:cs="Times New Roman"/>
          <w:sz w:val="20"/>
          <w:szCs w:val="20"/>
        </w:rPr>
        <w:t>Le questionnaire, dans son intégralité, est disponible à cette adresse : &lt;</w:t>
      </w:r>
      <w:r w:rsidRPr="00993240">
        <w:rPr>
          <w:rFonts w:ascii="Times New Roman" w:hAnsi="Times New Roman" w:cs="Times New Roman"/>
          <w:sz w:val="20"/>
          <w:szCs w:val="20"/>
        </w:rPr>
        <w:t>https://www.marsouin.org/IMG/pdf/questionnaire_capacity-wip.pdf</w:t>
      </w:r>
      <w:r>
        <w:rPr>
          <w:rFonts w:ascii="Times New Roman" w:hAnsi="Times New Roman" w:cs="Times New Roman"/>
          <w:sz w:val="20"/>
          <w:szCs w:val="20"/>
        </w:rPr>
        <w:t>&gt;.</w:t>
      </w:r>
    </w:p>
  </w:footnote>
  <w:footnote w:id="3">
    <w:p w14:paraId="19986EFA" w14:textId="4E5504D2" w:rsidR="005262CC" w:rsidRPr="000C6F5B" w:rsidRDefault="005262CC">
      <w:pPr>
        <w:pStyle w:val="Notedebasdepage"/>
        <w:rPr>
          <w:rFonts w:ascii="Times New Roman" w:hAnsi="Times New Roman" w:cs="Times New Roman"/>
          <w:sz w:val="20"/>
          <w:szCs w:val="20"/>
        </w:rPr>
      </w:pPr>
      <w:r w:rsidRPr="00B54035">
        <w:rPr>
          <w:rStyle w:val="Marquenotebasdepage"/>
          <w:rFonts w:ascii="Times New Roman" w:hAnsi="Times New Roman" w:cs="Times New Roman"/>
          <w:sz w:val="20"/>
          <w:szCs w:val="20"/>
        </w:rPr>
        <w:footnoteRef/>
      </w:r>
      <w:r w:rsidRPr="00B54035">
        <w:rPr>
          <w:rFonts w:ascii="Times New Roman" w:hAnsi="Times New Roman" w:cs="Times New Roman"/>
          <w:sz w:val="20"/>
          <w:szCs w:val="20"/>
        </w:rPr>
        <w:t xml:space="preserve"> </w:t>
      </w:r>
      <w:r>
        <w:rPr>
          <w:rFonts w:ascii="Times New Roman" w:hAnsi="Times New Roman" w:cs="Times New Roman"/>
          <w:sz w:val="20"/>
          <w:szCs w:val="20"/>
        </w:rPr>
        <w:t xml:space="preserve">Les détails de la méthodologie d’enquête par questionnaire Capacity ont été repris tels qu’ils sont présentés sur </w:t>
      </w:r>
      <w:r w:rsidRPr="000C6F5B">
        <w:rPr>
          <w:rFonts w:ascii="Times New Roman" w:hAnsi="Times New Roman" w:cs="Times New Roman"/>
          <w:i/>
          <w:sz w:val="20"/>
          <w:szCs w:val="20"/>
          <w:lang w:val="en-US"/>
        </w:rPr>
        <w:t>Shiny</w:t>
      </w:r>
      <w:r>
        <w:rPr>
          <w:rFonts w:ascii="Times New Roman" w:hAnsi="Times New Roman" w:cs="Times New Roman"/>
          <w:i/>
          <w:sz w:val="20"/>
          <w:szCs w:val="20"/>
        </w:rPr>
        <w:t xml:space="preserve"> M@rsouin</w:t>
      </w:r>
      <w:r>
        <w:rPr>
          <w:rFonts w:ascii="Times New Roman" w:hAnsi="Times New Roman" w:cs="Times New Roman"/>
          <w:sz w:val="20"/>
          <w:szCs w:val="20"/>
        </w:rPr>
        <w:t>.</w:t>
      </w:r>
    </w:p>
  </w:footnote>
  <w:footnote w:id="4">
    <w:p w14:paraId="7B173358" w14:textId="7D5C8C1C" w:rsidR="005262CC" w:rsidRPr="00510CC8" w:rsidRDefault="005262CC">
      <w:pPr>
        <w:pStyle w:val="Notedebasdepage"/>
        <w:rPr>
          <w:rFonts w:ascii="Times New Roman" w:hAnsi="Times New Roman" w:cs="Times New Roman"/>
          <w:sz w:val="20"/>
          <w:szCs w:val="20"/>
        </w:rPr>
      </w:pPr>
      <w:r w:rsidRPr="00510CC8">
        <w:rPr>
          <w:rStyle w:val="Marquenotebasdepage"/>
          <w:rFonts w:ascii="Times New Roman" w:hAnsi="Times New Roman" w:cs="Times New Roman"/>
          <w:sz w:val="20"/>
          <w:szCs w:val="20"/>
        </w:rPr>
        <w:footnoteRef/>
      </w:r>
      <w:r w:rsidRPr="00510CC8">
        <w:rPr>
          <w:rFonts w:ascii="Times New Roman" w:hAnsi="Times New Roman" w:cs="Times New Roman"/>
          <w:sz w:val="20"/>
          <w:szCs w:val="20"/>
        </w:rPr>
        <w:t xml:space="preserve"> </w:t>
      </w:r>
      <w:r>
        <w:rPr>
          <w:rFonts w:ascii="Times New Roman" w:hAnsi="Times New Roman" w:cs="Times New Roman"/>
          <w:sz w:val="20"/>
          <w:szCs w:val="20"/>
        </w:rPr>
        <w:t>Les détails de la Classification Ascendante Hiérarchique (CAH) sont à retrouver en annexe.</w:t>
      </w:r>
    </w:p>
  </w:footnote>
  <w:footnote w:id="5">
    <w:p w14:paraId="01725BF2" w14:textId="3545B859" w:rsidR="005262CC" w:rsidRPr="00510CC8" w:rsidRDefault="005262CC">
      <w:pPr>
        <w:pStyle w:val="Notedebasdepage"/>
        <w:rPr>
          <w:rFonts w:ascii="Times New Roman" w:hAnsi="Times New Roman" w:cs="Times New Roman"/>
          <w:sz w:val="20"/>
          <w:szCs w:val="20"/>
        </w:rPr>
      </w:pPr>
      <w:r w:rsidRPr="00510CC8">
        <w:rPr>
          <w:rStyle w:val="Marquenotebasdepage"/>
          <w:rFonts w:ascii="Times New Roman" w:hAnsi="Times New Roman" w:cs="Times New Roman"/>
          <w:sz w:val="20"/>
          <w:szCs w:val="20"/>
        </w:rPr>
        <w:footnoteRef/>
      </w:r>
      <w:r w:rsidRPr="00510CC8">
        <w:rPr>
          <w:rFonts w:ascii="Times New Roman" w:hAnsi="Times New Roman" w:cs="Times New Roman"/>
          <w:sz w:val="20"/>
          <w:szCs w:val="20"/>
        </w:rPr>
        <w:t xml:space="preserve"> </w:t>
      </w:r>
      <w:r>
        <w:rPr>
          <w:rFonts w:ascii="Times New Roman" w:hAnsi="Times New Roman" w:cs="Times New Roman"/>
          <w:sz w:val="20"/>
          <w:szCs w:val="20"/>
        </w:rPr>
        <w:t>Les détails de l’Analyse Factorielle Multiple (AFM) sont à retrouver en annexe.</w:t>
      </w:r>
    </w:p>
  </w:footnote>
  <w:footnote w:id="6">
    <w:p w14:paraId="7FD9D880" w14:textId="77777777" w:rsidR="005262CC" w:rsidRPr="00A82A23" w:rsidRDefault="005262CC" w:rsidP="00A26A56">
      <w:pPr>
        <w:pStyle w:val="Notedebasdepage"/>
        <w:jc w:val="both"/>
        <w:rPr>
          <w:rFonts w:ascii="Times New Roman" w:hAnsi="Times New Roman" w:cs="Times New Roman"/>
          <w:sz w:val="20"/>
          <w:szCs w:val="20"/>
        </w:rPr>
      </w:pPr>
      <w:r w:rsidRPr="00A82A23">
        <w:rPr>
          <w:rStyle w:val="Marquenotebasdepage"/>
          <w:rFonts w:ascii="Times New Roman" w:hAnsi="Times New Roman" w:cs="Times New Roman"/>
          <w:sz w:val="20"/>
          <w:szCs w:val="20"/>
        </w:rPr>
        <w:footnoteRef/>
      </w:r>
      <w:r w:rsidRPr="00A82A23">
        <w:rPr>
          <w:rFonts w:ascii="Times New Roman" w:hAnsi="Times New Roman" w:cs="Times New Roman"/>
          <w:sz w:val="20"/>
          <w:szCs w:val="20"/>
        </w:rPr>
        <w:t xml:space="preserve"> Pour les compétences opérationnelles : (1) la variable « Skills.1 » correspond à ouvrir un fichier téléchargé, (2) la variable « Skills.2 » correspond à se connecter à un réseau WIFI, (3) la variable « Skills.3 » correspond à joindre un document à un e-mail, (4) la variable « Skills.4 » correspond à télécharger et installer un logiciel sur un ordinateur.</w:t>
      </w:r>
    </w:p>
  </w:footnote>
  <w:footnote w:id="7">
    <w:p w14:paraId="6353AB92" w14:textId="77777777" w:rsidR="005262CC" w:rsidRPr="00A82A23" w:rsidRDefault="005262CC" w:rsidP="00A26A56">
      <w:pPr>
        <w:pStyle w:val="Notedebasdepage"/>
        <w:jc w:val="both"/>
        <w:rPr>
          <w:rFonts w:ascii="Times New Roman" w:hAnsi="Times New Roman" w:cs="Times New Roman"/>
          <w:sz w:val="20"/>
          <w:szCs w:val="20"/>
        </w:rPr>
      </w:pPr>
      <w:r w:rsidRPr="00A82A23">
        <w:rPr>
          <w:rStyle w:val="Marquenotebasdepage"/>
          <w:rFonts w:ascii="Times New Roman" w:hAnsi="Times New Roman" w:cs="Times New Roman"/>
          <w:sz w:val="20"/>
          <w:szCs w:val="20"/>
        </w:rPr>
        <w:footnoteRef/>
      </w:r>
      <w:r w:rsidRPr="00A82A23">
        <w:rPr>
          <w:rFonts w:ascii="Times New Roman" w:hAnsi="Times New Roman" w:cs="Times New Roman"/>
          <w:sz w:val="20"/>
          <w:szCs w:val="20"/>
        </w:rPr>
        <w:t xml:space="preserve"> </w:t>
      </w:r>
      <w:r w:rsidRPr="00A26A56">
        <w:rPr>
          <w:rFonts w:ascii="Times New Roman" w:hAnsi="Times New Roman" w:cs="Times New Roman"/>
          <w:sz w:val="20"/>
          <w:szCs w:val="20"/>
        </w:rPr>
        <w:t>Pour les compétences informationnelles : (5) la variable « Skills.5 » correspond à rechercher de l'information en ligne, (6) la variable « Skills.6 » correspond à trouver les bons mots-clés à utiliser pour faire des recherches en ligne, (7) la variable « Skills.7 » correspond à vérifier la fiabilité des informations trouvées en ligne, (8) la variable « Skills.8 » correspond à utiliser internet pour rechercher des informations d'itinéraires ou de localisations, (9) la variable « Skills.9 » correspond à suivre des informations en ligne par des outils de veille.</w:t>
      </w:r>
    </w:p>
  </w:footnote>
  <w:footnote w:id="8">
    <w:p w14:paraId="1BE9F0A9" w14:textId="77777777" w:rsidR="005262CC" w:rsidRPr="00A82A23" w:rsidRDefault="005262CC" w:rsidP="00A26A56">
      <w:pPr>
        <w:pStyle w:val="Notedebasdepage"/>
        <w:jc w:val="both"/>
        <w:rPr>
          <w:rFonts w:ascii="Times New Roman" w:hAnsi="Times New Roman" w:cs="Times New Roman"/>
          <w:sz w:val="20"/>
          <w:szCs w:val="20"/>
        </w:rPr>
      </w:pPr>
      <w:r w:rsidRPr="00A82A23">
        <w:rPr>
          <w:rStyle w:val="Marquenotebasdepage"/>
          <w:rFonts w:ascii="Times New Roman" w:hAnsi="Times New Roman" w:cs="Times New Roman"/>
          <w:sz w:val="20"/>
          <w:szCs w:val="20"/>
        </w:rPr>
        <w:footnoteRef/>
      </w:r>
      <w:r w:rsidRPr="00A82A23">
        <w:rPr>
          <w:rFonts w:ascii="Times New Roman" w:hAnsi="Times New Roman" w:cs="Times New Roman"/>
          <w:sz w:val="20"/>
          <w:szCs w:val="20"/>
        </w:rPr>
        <w:t xml:space="preserve"> </w:t>
      </w:r>
      <w:r w:rsidRPr="00A26A56">
        <w:rPr>
          <w:rFonts w:ascii="Times New Roman" w:hAnsi="Times New Roman" w:cs="Times New Roman"/>
          <w:sz w:val="20"/>
          <w:szCs w:val="20"/>
        </w:rPr>
        <w:t>Pour les compétences sociales : (10) la variable « Skills.10 » correspond à envoyer un e-mail, (11) la variable « Skills.11 » correspond à écrire un commentaire sur un blog, un site ou un forum, (12) la variable « Skills.12 » correspond à s'inscrire sur un réseau social en complétant le profil et en le paramétrant, (13) la variable « Skills.13 » correspond à contrôler les informations ou le contenu partagé.</w:t>
      </w:r>
    </w:p>
  </w:footnote>
  <w:footnote w:id="9">
    <w:p w14:paraId="78C23718" w14:textId="77777777" w:rsidR="005262CC" w:rsidRPr="00A82A23" w:rsidRDefault="005262CC" w:rsidP="00A26A56">
      <w:pPr>
        <w:pStyle w:val="Notedebasdepage"/>
        <w:jc w:val="both"/>
        <w:rPr>
          <w:rFonts w:ascii="Times New Roman" w:hAnsi="Times New Roman" w:cs="Times New Roman"/>
          <w:sz w:val="20"/>
          <w:szCs w:val="20"/>
        </w:rPr>
      </w:pPr>
      <w:r w:rsidRPr="00A82A23">
        <w:rPr>
          <w:rStyle w:val="Marquenotebasdepage"/>
          <w:rFonts w:ascii="Times New Roman" w:hAnsi="Times New Roman" w:cs="Times New Roman"/>
          <w:sz w:val="20"/>
          <w:szCs w:val="20"/>
        </w:rPr>
        <w:footnoteRef/>
      </w:r>
      <w:r w:rsidRPr="00A82A23">
        <w:rPr>
          <w:rFonts w:ascii="Times New Roman" w:hAnsi="Times New Roman" w:cs="Times New Roman"/>
          <w:sz w:val="20"/>
          <w:szCs w:val="20"/>
        </w:rPr>
        <w:t xml:space="preserve"> </w:t>
      </w:r>
      <w:r w:rsidRPr="00A26A56">
        <w:rPr>
          <w:rFonts w:ascii="Times New Roman" w:hAnsi="Times New Roman" w:cs="Times New Roman"/>
          <w:sz w:val="20"/>
          <w:szCs w:val="20"/>
        </w:rPr>
        <w:t>Pour les compétences mobiles : (18) la variable « Skills.18 » correspond à installer des applications sur un smartphone, (19) la variable « Skills.19 » correspond à suivre les dépenses relatives à l'utilisation d'applications mobiles payantes, (20) la variable « Skills.20 » correspond à trouver un itinéraire grâce à une application sur un smartphone, (21) la variable « Skills.21 » correspond à utiliser un smartphone pour trouver des informations sur des horaires de transport.</w:t>
      </w:r>
    </w:p>
  </w:footnote>
  <w:footnote w:id="10">
    <w:p w14:paraId="4DC87A4C" w14:textId="77777777" w:rsidR="005262CC" w:rsidRPr="00A82A23" w:rsidRDefault="005262CC" w:rsidP="00A26A56">
      <w:pPr>
        <w:pStyle w:val="Notedebasdepage"/>
        <w:jc w:val="both"/>
        <w:rPr>
          <w:rFonts w:ascii="Times New Roman" w:hAnsi="Times New Roman" w:cs="Times New Roman"/>
          <w:sz w:val="20"/>
          <w:szCs w:val="20"/>
        </w:rPr>
      </w:pPr>
      <w:r w:rsidRPr="00A82A23">
        <w:rPr>
          <w:rStyle w:val="Marquenotebasdepage"/>
          <w:rFonts w:ascii="Times New Roman" w:hAnsi="Times New Roman" w:cs="Times New Roman"/>
          <w:sz w:val="20"/>
          <w:szCs w:val="20"/>
        </w:rPr>
        <w:footnoteRef/>
      </w:r>
      <w:r w:rsidRPr="00A82A23">
        <w:rPr>
          <w:rFonts w:ascii="Times New Roman" w:hAnsi="Times New Roman" w:cs="Times New Roman"/>
          <w:sz w:val="20"/>
          <w:szCs w:val="20"/>
        </w:rPr>
        <w:t xml:space="preserve"> Pour les compétences créatives : (14) la variable « Skills.14 » correspond à créer quelque chose de nouveau à partir d'images, de musiques ou de vidéos, (15) la variable « Skills.15 » correspond à créer un site web, (16) la variable « Skills.16 » correspond à mettre du contenu en ligne, (17) la variable « Skills.17 » correspond à programmer dans un langage informatique.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23"/>
    <w:rsid w:val="00003345"/>
    <w:rsid w:val="00010C3F"/>
    <w:rsid w:val="00022F95"/>
    <w:rsid w:val="00033BA2"/>
    <w:rsid w:val="00041975"/>
    <w:rsid w:val="00041C9E"/>
    <w:rsid w:val="00045A08"/>
    <w:rsid w:val="00051A51"/>
    <w:rsid w:val="00065555"/>
    <w:rsid w:val="00076E07"/>
    <w:rsid w:val="00095345"/>
    <w:rsid w:val="000C3227"/>
    <w:rsid w:val="000C6F5B"/>
    <w:rsid w:val="000E386F"/>
    <w:rsid w:val="001176A4"/>
    <w:rsid w:val="00132512"/>
    <w:rsid w:val="0013380C"/>
    <w:rsid w:val="00137487"/>
    <w:rsid w:val="001431DC"/>
    <w:rsid w:val="001543C7"/>
    <w:rsid w:val="001C16F3"/>
    <w:rsid w:val="001D0440"/>
    <w:rsid w:val="00210F8C"/>
    <w:rsid w:val="0022645C"/>
    <w:rsid w:val="002605B1"/>
    <w:rsid w:val="00260FF4"/>
    <w:rsid w:val="0028035F"/>
    <w:rsid w:val="00286203"/>
    <w:rsid w:val="002A0B0E"/>
    <w:rsid w:val="002C2B02"/>
    <w:rsid w:val="002E6950"/>
    <w:rsid w:val="003369DA"/>
    <w:rsid w:val="00361AD6"/>
    <w:rsid w:val="003A444D"/>
    <w:rsid w:val="003B5269"/>
    <w:rsid w:val="003C3BF3"/>
    <w:rsid w:val="003C7FAC"/>
    <w:rsid w:val="003E0387"/>
    <w:rsid w:val="00405B40"/>
    <w:rsid w:val="004217FF"/>
    <w:rsid w:val="004501FE"/>
    <w:rsid w:val="0045455A"/>
    <w:rsid w:val="004636AF"/>
    <w:rsid w:val="00487954"/>
    <w:rsid w:val="004A068C"/>
    <w:rsid w:val="004A0F52"/>
    <w:rsid w:val="004B2246"/>
    <w:rsid w:val="004B25F3"/>
    <w:rsid w:val="004B6AD8"/>
    <w:rsid w:val="004C72C7"/>
    <w:rsid w:val="004E30DE"/>
    <w:rsid w:val="004F76E7"/>
    <w:rsid w:val="00510CC8"/>
    <w:rsid w:val="00524F5C"/>
    <w:rsid w:val="005262CC"/>
    <w:rsid w:val="005365DB"/>
    <w:rsid w:val="00543A15"/>
    <w:rsid w:val="005708D1"/>
    <w:rsid w:val="005A6746"/>
    <w:rsid w:val="005B6574"/>
    <w:rsid w:val="005C6CDB"/>
    <w:rsid w:val="005E4491"/>
    <w:rsid w:val="005E5279"/>
    <w:rsid w:val="00601731"/>
    <w:rsid w:val="00640342"/>
    <w:rsid w:val="006403F2"/>
    <w:rsid w:val="00643A64"/>
    <w:rsid w:val="00652947"/>
    <w:rsid w:val="00654CE6"/>
    <w:rsid w:val="00655BE3"/>
    <w:rsid w:val="00661AC9"/>
    <w:rsid w:val="00663573"/>
    <w:rsid w:val="006863A5"/>
    <w:rsid w:val="00686EA5"/>
    <w:rsid w:val="006D09BE"/>
    <w:rsid w:val="006F0DFE"/>
    <w:rsid w:val="00706BC7"/>
    <w:rsid w:val="007101C5"/>
    <w:rsid w:val="00724759"/>
    <w:rsid w:val="00740490"/>
    <w:rsid w:val="00747C8C"/>
    <w:rsid w:val="007633CD"/>
    <w:rsid w:val="00765F14"/>
    <w:rsid w:val="00775F44"/>
    <w:rsid w:val="00794630"/>
    <w:rsid w:val="007C08D5"/>
    <w:rsid w:val="007D186D"/>
    <w:rsid w:val="007F40FD"/>
    <w:rsid w:val="00805DBC"/>
    <w:rsid w:val="00805FBA"/>
    <w:rsid w:val="008117E4"/>
    <w:rsid w:val="00824D4D"/>
    <w:rsid w:val="00825596"/>
    <w:rsid w:val="00835B68"/>
    <w:rsid w:val="008857CB"/>
    <w:rsid w:val="008A2C69"/>
    <w:rsid w:val="008A53C3"/>
    <w:rsid w:val="008B0565"/>
    <w:rsid w:val="008B1605"/>
    <w:rsid w:val="008B5630"/>
    <w:rsid w:val="008C3E33"/>
    <w:rsid w:val="008D4591"/>
    <w:rsid w:val="008E1B08"/>
    <w:rsid w:val="008E6280"/>
    <w:rsid w:val="008F514A"/>
    <w:rsid w:val="00905B53"/>
    <w:rsid w:val="009146CF"/>
    <w:rsid w:val="00936256"/>
    <w:rsid w:val="00952C57"/>
    <w:rsid w:val="00972D77"/>
    <w:rsid w:val="009866DF"/>
    <w:rsid w:val="00993240"/>
    <w:rsid w:val="009C51E7"/>
    <w:rsid w:val="009D4272"/>
    <w:rsid w:val="009E1E7F"/>
    <w:rsid w:val="009E23B6"/>
    <w:rsid w:val="00A003A9"/>
    <w:rsid w:val="00A14C59"/>
    <w:rsid w:val="00A26A56"/>
    <w:rsid w:val="00A459F2"/>
    <w:rsid w:val="00A65F62"/>
    <w:rsid w:val="00A71505"/>
    <w:rsid w:val="00A82A23"/>
    <w:rsid w:val="00A86C2E"/>
    <w:rsid w:val="00A90C31"/>
    <w:rsid w:val="00AA3203"/>
    <w:rsid w:val="00AC2812"/>
    <w:rsid w:val="00AC4446"/>
    <w:rsid w:val="00AD465F"/>
    <w:rsid w:val="00AD71A1"/>
    <w:rsid w:val="00AF0D60"/>
    <w:rsid w:val="00B2426F"/>
    <w:rsid w:val="00B37ED8"/>
    <w:rsid w:val="00B54035"/>
    <w:rsid w:val="00B74125"/>
    <w:rsid w:val="00B820D1"/>
    <w:rsid w:val="00B82BF0"/>
    <w:rsid w:val="00B93291"/>
    <w:rsid w:val="00B94963"/>
    <w:rsid w:val="00C20759"/>
    <w:rsid w:val="00C20A43"/>
    <w:rsid w:val="00C30E8F"/>
    <w:rsid w:val="00C41540"/>
    <w:rsid w:val="00C74A4E"/>
    <w:rsid w:val="00C84EC7"/>
    <w:rsid w:val="00CA0A0B"/>
    <w:rsid w:val="00CC0D38"/>
    <w:rsid w:val="00CD7A16"/>
    <w:rsid w:val="00D258E4"/>
    <w:rsid w:val="00D271A6"/>
    <w:rsid w:val="00D4320F"/>
    <w:rsid w:val="00D71A8A"/>
    <w:rsid w:val="00D763F5"/>
    <w:rsid w:val="00DC0A34"/>
    <w:rsid w:val="00DE4D6B"/>
    <w:rsid w:val="00DF65F7"/>
    <w:rsid w:val="00E004A6"/>
    <w:rsid w:val="00E2172D"/>
    <w:rsid w:val="00E42C15"/>
    <w:rsid w:val="00E439AF"/>
    <w:rsid w:val="00E529AB"/>
    <w:rsid w:val="00E829F9"/>
    <w:rsid w:val="00E930E5"/>
    <w:rsid w:val="00ED3F5B"/>
    <w:rsid w:val="00F17AF8"/>
    <w:rsid w:val="00F577E7"/>
    <w:rsid w:val="00F57DF2"/>
    <w:rsid w:val="00F657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FC3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Corpsdetexte"/>
    <w:link w:val="Titre2Car"/>
    <w:uiPriority w:val="9"/>
    <w:unhideWhenUsed/>
    <w:qFormat/>
    <w:rsid w:val="00825596"/>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Titre6">
    <w:name w:val="heading 6"/>
    <w:aliases w:val="Légende de tableaux"/>
    <w:basedOn w:val="Normal"/>
    <w:next w:val="Normal"/>
    <w:link w:val="Titre6Car"/>
    <w:autoRedefine/>
    <w:uiPriority w:val="9"/>
    <w:unhideWhenUsed/>
    <w:qFormat/>
    <w:rsid w:val="00286203"/>
    <w:pPr>
      <w:keepNext/>
      <w:keepLines/>
      <w:spacing w:before="200" w:beforeAutospacing="1" w:afterAutospacing="1" w:line="360" w:lineRule="auto"/>
      <w:jc w:val="both"/>
      <w:outlineLvl w:val="5"/>
    </w:pPr>
    <w:rPr>
      <w:rFonts w:ascii="Times New Roman" w:eastAsiaTheme="majorEastAsia" w:hAnsi="Times New Roman"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1">
    <w:name w:val="Style1"/>
    <w:basedOn w:val="TableauNormal"/>
    <w:uiPriority w:val="99"/>
    <w:rsid w:val="005365DB"/>
    <w:pPr>
      <w:jc w:val="center"/>
    </w:pPr>
    <w:rPr>
      <w:rFonts w:ascii="Times New Roman" w:hAnsi="Times New Roman"/>
      <w:sz w:val="20"/>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cPr>
      <w:vAlign w:val="center"/>
    </w:tcPr>
  </w:style>
  <w:style w:type="character" w:customStyle="1" w:styleId="Titre6Car">
    <w:name w:val="Titre 6 Car"/>
    <w:aliases w:val="Légende de tableaux Car"/>
    <w:basedOn w:val="Policepardfaut"/>
    <w:link w:val="Titre6"/>
    <w:uiPriority w:val="9"/>
    <w:rsid w:val="00286203"/>
    <w:rPr>
      <w:rFonts w:ascii="Times New Roman" w:eastAsiaTheme="majorEastAsia" w:hAnsi="Times New Roman" w:cstheme="majorBidi"/>
      <w:iCs/>
    </w:rPr>
  </w:style>
  <w:style w:type="character" w:styleId="Lienhypertexte">
    <w:name w:val="Hyperlink"/>
    <w:basedOn w:val="Policepardfaut"/>
    <w:uiPriority w:val="99"/>
    <w:unhideWhenUsed/>
    <w:rsid w:val="00A82A23"/>
    <w:rPr>
      <w:color w:val="0000FF"/>
      <w:u w:val="single"/>
    </w:rPr>
  </w:style>
  <w:style w:type="paragraph" w:styleId="NormalWeb">
    <w:name w:val="Normal (Web)"/>
    <w:basedOn w:val="Normal"/>
    <w:uiPriority w:val="99"/>
    <w:unhideWhenUsed/>
    <w:rsid w:val="00A82A23"/>
    <w:pPr>
      <w:spacing w:before="100" w:beforeAutospacing="1" w:after="119"/>
    </w:pPr>
    <w:rPr>
      <w:rFonts w:ascii="Times" w:hAnsi="Times" w:cs="Times New Roman"/>
      <w:sz w:val="20"/>
      <w:szCs w:val="20"/>
    </w:rPr>
  </w:style>
  <w:style w:type="paragraph" w:customStyle="1" w:styleId="sdfootnote">
    <w:name w:val="sdfootnote"/>
    <w:basedOn w:val="Normal"/>
    <w:rsid w:val="00A82A23"/>
    <w:pPr>
      <w:spacing w:before="100" w:beforeAutospacing="1"/>
      <w:ind w:left="284" w:hanging="284"/>
    </w:pPr>
    <w:rPr>
      <w:rFonts w:ascii="Times" w:hAnsi="Times"/>
      <w:sz w:val="20"/>
      <w:szCs w:val="20"/>
    </w:rPr>
  </w:style>
  <w:style w:type="paragraph" w:styleId="Notedebasdepage">
    <w:name w:val="footnote text"/>
    <w:basedOn w:val="Normal"/>
    <w:link w:val="NotedebasdepageCar"/>
    <w:uiPriority w:val="99"/>
    <w:unhideWhenUsed/>
    <w:rsid w:val="00A82A23"/>
  </w:style>
  <w:style w:type="character" w:customStyle="1" w:styleId="NotedebasdepageCar">
    <w:name w:val="Note de bas de page Car"/>
    <w:basedOn w:val="Policepardfaut"/>
    <w:link w:val="Notedebasdepage"/>
    <w:uiPriority w:val="99"/>
    <w:rsid w:val="00A82A23"/>
  </w:style>
  <w:style w:type="character" w:styleId="Marquenotebasdepage">
    <w:name w:val="footnote reference"/>
    <w:basedOn w:val="Policepardfaut"/>
    <w:uiPriority w:val="99"/>
    <w:unhideWhenUsed/>
    <w:rsid w:val="00A82A23"/>
    <w:rPr>
      <w:vertAlign w:val="superscript"/>
    </w:rPr>
  </w:style>
  <w:style w:type="table" w:styleId="Ombrageclair">
    <w:name w:val="Light Shading"/>
    <w:basedOn w:val="TableauNormal"/>
    <w:uiPriority w:val="60"/>
    <w:rsid w:val="00747C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747C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8A53C3"/>
    <w:pPr>
      <w:tabs>
        <w:tab w:val="center" w:pos="4536"/>
        <w:tab w:val="right" w:pos="9072"/>
      </w:tabs>
    </w:pPr>
  </w:style>
  <w:style w:type="character" w:customStyle="1" w:styleId="PieddepageCar">
    <w:name w:val="Pied de page Car"/>
    <w:basedOn w:val="Policepardfaut"/>
    <w:link w:val="Pieddepage"/>
    <w:uiPriority w:val="99"/>
    <w:rsid w:val="008A53C3"/>
  </w:style>
  <w:style w:type="character" w:styleId="Numrodepage">
    <w:name w:val="page number"/>
    <w:basedOn w:val="Policepardfaut"/>
    <w:uiPriority w:val="99"/>
    <w:semiHidden/>
    <w:unhideWhenUsed/>
    <w:rsid w:val="008A53C3"/>
  </w:style>
  <w:style w:type="paragraph" w:styleId="Textedebulles">
    <w:name w:val="Balloon Text"/>
    <w:basedOn w:val="Normal"/>
    <w:link w:val="TextedebullesCar"/>
    <w:uiPriority w:val="99"/>
    <w:semiHidden/>
    <w:unhideWhenUsed/>
    <w:rsid w:val="004B25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B25F3"/>
    <w:rPr>
      <w:rFonts w:ascii="Lucida Grande" w:hAnsi="Lucida Grande" w:cs="Lucida Grande"/>
      <w:sz w:val="18"/>
      <w:szCs w:val="18"/>
    </w:rPr>
  </w:style>
  <w:style w:type="character" w:customStyle="1" w:styleId="Titre2Car">
    <w:name w:val="Titre 2 Car"/>
    <w:basedOn w:val="Policepardfaut"/>
    <w:link w:val="Titre2"/>
    <w:uiPriority w:val="9"/>
    <w:rsid w:val="00825596"/>
    <w:rPr>
      <w:rFonts w:asciiTheme="majorHAnsi" w:eastAsiaTheme="majorEastAsia" w:hAnsiTheme="majorHAnsi" w:cstheme="majorBidi"/>
      <w:b/>
      <w:bCs/>
      <w:color w:val="4F81BD" w:themeColor="accent1"/>
      <w:sz w:val="32"/>
      <w:szCs w:val="32"/>
      <w:lang w:val="en-US" w:eastAsia="en-US"/>
    </w:rPr>
  </w:style>
  <w:style w:type="paragraph" w:styleId="Corpsdetexte">
    <w:name w:val="Body Text"/>
    <w:basedOn w:val="Normal"/>
    <w:link w:val="CorpsdetexteCar"/>
    <w:uiPriority w:val="99"/>
    <w:semiHidden/>
    <w:unhideWhenUsed/>
    <w:rsid w:val="00825596"/>
    <w:pPr>
      <w:spacing w:after="120"/>
    </w:pPr>
  </w:style>
  <w:style w:type="character" w:customStyle="1" w:styleId="CorpsdetexteCar">
    <w:name w:val="Corps de texte Car"/>
    <w:basedOn w:val="Policepardfaut"/>
    <w:link w:val="Corpsdetexte"/>
    <w:uiPriority w:val="99"/>
    <w:semiHidden/>
    <w:rsid w:val="00825596"/>
  </w:style>
  <w:style w:type="character" w:styleId="Marquedannotation">
    <w:name w:val="annotation reference"/>
    <w:basedOn w:val="Policepardfaut"/>
    <w:uiPriority w:val="99"/>
    <w:semiHidden/>
    <w:unhideWhenUsed/>
    <w:rsid w:val="00805DBC"/>
    <w:rPr>
      <w:sz w:val="18"/>
      <w:szCs w:val="18"/>
    </w:rPr>
  </w:style>
  <w:style w:type="paragraph" w:styleId="Commentaire">
    <w:name w:val="annotation text"/>
    <w:basedOn w:val="Normal"/>
    <w:link w:val="CommentaireCar"/>
    <w:uiPriority w:val="99"/>
    <w:semiHidden/>
    <w:unhideWhenUsed/>
    <w:rsid w:val="00805DBC"/>
  </w:style>
  <w:style w:type="character" w:customStyle="1" w:styleId="CommentaireCar">
    <w:name w:val="Commentaire Car"/>
    <w:basedOn w:val="Policepardfaut"/>
    <w:link w:val="Commentaire"/>
    <w:uiPriority w:val="99"/>
    <w:semiHidden/>
    <w:rsid w:val="00805DBC"/>
  </w:style>
  <w:style w:type="paragraph" w:styleId="Objetducommentaire">
    <w:name w:val="annotation subject"/>
    <w:basedOn w:val="Commentaire"/>
    <w:next w:val="Commentaire"/>
    <w:link w:val="ObjetducommentaireCar"/>
    <w:uiPriority w:val="99"/>
    <w:semiHidden/>
    <w:unhideWhenUsed/>
    <w:rsid w:val="00805DBC"/>
    <w:rPr>
      <w:b/>
      <w:bCs/>
      <w:sz w:val="20"/>
      <w:szCs w:val="20"/>
    </w:rPr>
  </w:style>
  <w:style w:type="character" w:customStyle="1" w:styleId="ObjetducommentaireCar">
    <w:name w:val="Objet du commentaire Car"/>
    <w:basedOn w:val="CommentaireCar"/>
    <w:link w:val="Objetducommentaire"/>
    <w:uiPriority w:val="99"/>
    <w:semiHidden/>
    <w:rsid w:val="00805D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Corpsdetexte"/>
    <w:link w:val="Titre2Car"/>
    <w:uiPriority w:val="9"/>
    <w:unhideWhenUsed/>
    <w:qFormat/>
    <w:rsid w:val="00825596"/>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Titre6">
    <w:name w:val="heading 6"/>
    <w:aliases w:val="Légende de tableaux"/>
    <w:basedOn w:val="Normal"/>
    <w:next w:val="Normal"/>
    <w:link w:val="Titre6Car"/>
    <w:autoRedefine/>
    <w:uiPriority w:val="9"/>
    <w:unhideWhenUsed/>
    <w:qFormat/>
    <w:rsid w:val="00286203"/>
    <w:pPr>
      <w:keepNext/>
      <w:keepLines/>
      <w:spacing w:before="200" w:beforeAutospacing="1" w:afterAutospacing="1" w:line="360" w:lineRule="auto"/>
      <w:jc w:val="both"/>
      <w:outlineLvl w:val="5"/>
    </w:pPr>
    <w:rPr>
      <w:rFonts w:ascii="Times New Roman" w:eastAsiaTheme="majorEastAsia" w:hAnsi="Times New Roman"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1">
    <w:name w:val="Style1"/>
    <w:basedOn w:val="TableauNormal"/>
    <w:uiPriority w:val="99"/>
    <w:rsid w:val="005365DB"/>
    <w:pPr>
      <w:jc w:val="center"/>
    </w:pPr>
    <w:rPr>
      <w:rFonts w:ascii="Times New Roman" w:hAnsi="Times New Roman"/>
      <w:sz w:val="20"/>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cPr>
      <w:vAlign w:val="center"/>
    </w:tcPr>
  </w:style>
  <w:style w:type="character" w:customStyle="1" w:styleId="Titre6Car">
    <w:name w:val="Titre 6 Car"/>
    <w:aliases w:val="Légende de tableaux Car"/>
    <w:basedOn w:val="Policepardfaut"/>
    <w:link w:val="Titre6"/>
    <w:uiPriority w:val="9"/>
    <w:rsid w:val="00286203"/>
    <w:rPr>
      <w:rFonts w:ascii="Times New Roman" w:eastAsiaTheme="majorEastAsia" w:hAnsi="Times New Roman" w:cstheme="majorBidi"/>
      <w:iCs/>
    </w:rPr>
  </w:style>
  <w:style w:type="character" w:styleId="Lienhypertexte">
    <w:name w:val="Hyperlink"/>
    <w:basedOn w:val="Policepardfaut"/>
    <w:uiPriority w:val="99"/>
    <w:unhideWhenUsed/>
    <w:rsid w:val="00A82A23"/>
    <w:rPr>
      <w:color w:val="0000FF"/>
      <w:u w:val="single"/>
    </w:rPr>
  </w:style>
  <w:style w:type="paragraph" w:styleId="NormalWeb">
    <w:name w:val="Normal (Web)"/>
    <w:basedOn w:val="Normal"/>
    <w:uiPriority w:val="99"/>
    <w:unhideWhenUsed/>
    <w:rsid w:val="00A82A23"/>
    <w:pPr>
      <w:spacing w:before="100" w:beforeAutospacing="1" w:after="119"/>
    </w:pPr>
    <w:rPr>
      <w:rFonts w:ascii="Times" w:hAnsi="Times" w:cs="Times New Roman"/>
      <w:sz w:val="20"/>
      <w:szCs w:val="20"/>
    </w:rPr>
  </w:style>
  <w:style w:type="paragraph" w:customStyle="1" w:styleId="sdfootnote">
    <w:name w:val="sdfootnote"/>
    <w:basedOn w:val="Normal"/>
    <w:rsid w:val="00A82A23"/>
    <w:pPr>
      <w:spacing w:before="100" w:beforeAutospacing="1"/>
      <w:ind w:left="284" w:hanging="284"/>
    </w:pPr>
    <w:rPr>
      <w:rFonts w:ascii="Times" w:hAnsi="Times"/>
      <w:sz w:val="20"/>
      <w:szCs w:val="20"/>
    </w:rPr>
  </w:style>
  <w:style w:type="paragraph" w:styleId="Notedebasdepage">
    <w:name w:val="footnote text"/>
    <w:basedOn w:val="Normal"/>
    <w:link w:val="NotedebasdepageCar"/>
    <w:uiPriority w:val="99"/>
    <w:unhideWhenUsed/>
    <w:rsid w:val="00A82A23"/>
  </w:style>
  <w:style w:type="character" w:customStyle="1" w:styleId="NotedebasdepageCar">
    <w:name w:val="Note de bas de page Car"/>
    <w:basedOn w:val="Policepardfaut"/>
    <w:link w:val="Notedebasdepage"/>
    <w:uiPriority w:val="99"/>
    <w:rsid w:val="00A82A23"/>
  </w:style>
  <w:style w:type="character" w:styleId="Marquenotebasdepage">
    <w:name w:val="footnote reference"/>
    <w:basedOn w:val="Policepardfaut"/>
    <w:uiPriority w:val="99"/>
    <w:unhideWhenUsed/>
    <w:rsid w:val="00A82A23"/>
    <w:rPr>
      <w:vertAlign w:val="superscript"/>
    </w:rPr>
  </w:style>
  <w:style w:type="table" w:styleId="Ombrageclair">
    <w:name w:val="Light Shading"/>
    <w:basedOn w:val="TableauNormal"/>
    <w:uiPriority w:val="60"/>
    <w:rsid w:val="00747C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747C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8A53C3"/>
    <w:pPr>
      <w:tabs>
        <w:tab w:val="center" w:pos="4536"/>
        <w:tab w:val="right" w:pos="9072"/>
      </w:tabs>
    </w:pPr>
  </w:style>
  <w:style w:type="character" w:customStyle="1" w:styleId="PieddepageCar">
    <w:name w:val="Pied de page Car"/>
    <w:basedOn w:val="Policepardfaut"/>
    <w:link w:val="Pieddepage"/>
    <w:uiPriority w:val="99"/>
    <w:rsid w:val="008A53C3"/>
  </w:style>
  <w:style w:type="character" w:styleId="Numrodepage">
    <w:name w:val="page number"/>
    <w:basedOn w:val="Policepardfaut"/>
    <w:uiPriority w:val="99"/>
    <w:semiHidden/>
    <w:unhideWhenUsed/>
    <w:rsid w:val="008A53C3"/>
  </w:style>
  <w:style w:type="paragraph" w:styleId="Textedebulles">
    <w:name w:val="Balloon Text"/>
    <w:basedOn w:val="Normal"/>
    <w:link w:val="TextedebullesCar"/>
    <w:uiPriority w:val="99"/>
    <w:semiHidden/>
    <w:unhideWhenUsed/>
    <w:rsid w:val="004B25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B25F3"/>
    <w:rPr>
      <w:rFonts w:ascii="Lucida Grande" w:hAnsi="Lucida Grande" w:cs="Lucida Grande"/>
      <w:sz w:val="18"/>
      <w:szCs w:val="18"/>
    </w:rPr>
  </w:style>
  <w:style w:type="character" w:customStyle="1" w:styleId="Titre2Car">
    <w:name w:val="Titre 2 Car"/>
    <w:basedOn w:val="Policepardfaut"/>
    <w:link w:val="Titre2"/>
    <w:uiPriority w:val="9"/>
    <w:rsid w:val="00825596"/>
    <w:rPr>
      <w:rFonts w:asciiTheme="majorHAnsi" w:eastAsiaTheme="majorEastAsia" w:hAnsiTheme="majorHAnsi" w:cstheme="majorBidi"/>
      <w:b/>
      <w:bCs/>
      <w:color w:val="4F81BD" w:themeColor="accent1"/>
      <w:sz w:val="32"/>
      <w:szCs w:val="32"/>
      <w:lang w:val="en-US" w:eastAsia="en-US"/>
    </w:rPr>
  </w:style>
  <w:style w:type="paragraph" w:styleId="Corpsdetexte">
    <w:name w:val="Body Text"/>
    <w:basedOn w:val="Normal"/>
    <w:link w:val="CorpsdetexteCar"/>
    <w:uiPriority w:val="99"/>
    <w:semiHidden/>
    <w:unhideWhenUsed/>
    <w:rsid w:val="00825596"/>
    <w:pPr>
      <w:spacing w:after="120"/>
    </w:pPr>
  </w:style>
  <w:style w:type="character" w:customStyle="1" w:styleId="CorpsdetexteCar">
    <w:name w:val="Corps de texte Car"/>
    <w:basedOn w:val="Policepardfaut"/>
    <w:link w:val="Corpsdetexte"/>
    <w:uiPriority w:val="99"/>
    <w:semiHidden/>
    <w:rsid w:val="00825596"/>
  </w:style>
  <w:style w:type="character" w:styleId="Marquedannotation">
    <w:name w:val="annotation reference"/>
    <w:basedOn w:val="Policepardfaut"/>
    <w:uiPriority w:val="99"/>
    <w:semiHidden/>
    <w:unhideWhenUsed/>
    <w:rsid w:val="00805DBC"/>
    <w:rPr>
      <w:sz w:val="18"/>
      <w:szCs w:val="18"/>
    </w:rPr>
  </w:style>
  <w:style w:type="paragraph" w:styleId="Commentaire">
    <w:name w:val="annotation text"/>
    <w:basedOn w:val="Normal"/>
    <w:link w:val="CommentaireCar"/>
    <w:uiPriority w:val="99"/>
    <w:semiHidden/>
    <w:unhideWhenUsed/>
    <w:rsid w:val="00805DBC"/>
  </w:style>
  <w:style w:type="character" w:customStyle="1" w:styleId="CommentaireCar">
    <w:name w:val="Commentaire Car"/>
    <w:basedOn w:val="Policepardfaut"/>
    <w:link w:val="Commentaire"/>
    <w:uiPriority w:val="99"/>
    <w:semiHidden/>
    <w:rsid w:val="00805DBC"/>
  </w:style>
  <w:style w:type="paragraph" w:styleId="Objetducommentaire">
    <w:name w:val="annotation subject"/>
    <w:basedOn w:val="Commentaire"/>
    <w:next w:val="Commentaire"/>
    <w:link w:val="ObjetducommentaireCar"/>
    <w:uiPriority w:val="99"/>
    <w:semiHidden/>
    <w:unhideWhenUsed/>
    <w:rsid w:val="00805DBC"/>
    <w:rPr>
      <w:b/>
      <w:bCs/>
      <w:sz w:val="20"/>
      <w:szCs w:val="20"/>
    </w:rPr>
  </w:style>
  <w:style w:type="character" w:customStyle="1" w:styleId="ObjetducommentaireCar">
    <w:name w:val="Objet du commentaire Car"/>
    <w:basedOn w:val="CommentaireCar"/>
    <w:link w:val="Objetducommentaire"/>
    <w:uiPriority w:val="99"/>
    <w:semiHidden/>
    <w:rsid w:val="00805D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6393">
      <w:bodyDiv w:val="1"/>
      <w:marLeft w:val="0"/>
      <w:marRight w:val="0"/>
      <w:marTop w:val="0"/>
      <w:marBottom w:val="0"/>
      <w:divBdr>
        <w:top w:val="none" w:sz="0" w:space="0" w:color="auto"/>
        <w:left w:val="none" w:sz="0" w:space="0" w:color="auto"/>
        <w:bottom w:val="none" w:sz="0" w:space="0" w:color="auto"/>
        <w:right w:val="none" w:sz="0" w:space="0" w:color="auto"/>
      </w:divBdr>
      <w:divsChild>
        <w:div w:id="1698121308">
          <w:marLeft w:val="0"/>
          <w:marRight w:val="0"/>
          <w:marTop w:val="0"/>
          <w:marBottom w:val="0"/>
          <w:divBdr>
            <w:top w:val="none" w:sz="0" w:space="0" w:color="auto"/>
            <w:left w:val="none" w:sz="0" w:space="0" w:color="auto"/>
            <w:bottom w:val="none" w:sz="0" w:space="0" w:color="auto"/>
            <w:right w:val="none" w:sz="0" w:space="0" w:color="auto"/>
          </w:divBdr>
        </w:div>
        <w:div w:id="1511136342">
          <w:marLeft w:val="0"/>
          <w:marRight w:val="0"/>
          <w:marTop w:val="0"/>
          <w:marBottom w:val="0"/>
          <w:divBdr>
            <w:top w:val="none" w:sz="0" w:space="0" w:color="auto"/>
            <w:left w:val="none" w:sz="0" w:space="0" w:color="auto"/>
            <w:bottom w:val="none" w:sz="0" w:space="0" w:color="auto"/>
            <w:right w:val="none" w:sz="0" w:space="0" w:color="auto"/>
          </w:divBdr>
        </w:div>
        <w:div w:id="473765672">
          <w:marLeft w:val="0"/>
          <w:marRight w:val="0"/>
          <w:marTop w:val="0"/>
          <w:marBottom w:val="0"/>
          <w:divBdr>
            <w:top w:val="none" w:sz="0" w:space="0" w:color="auto"/>
            <w:left w:val="none" w:sz="0" w:space="0" w:color="auto"/>
            <w:bottom w:val="none" w:sz="0" w:space="0" w:color="auto"/>
            <w:right w:val="none" w:sz="0" w:space="0" w:color="auto"/>
          </w:divBdr>
        </w:div>
        <w:div w:id="1886258298">
          <w:marLeft w:val="0"/>
          <w:marRight w:val="0"/>
          <w:marTop w:val="0"/>
          <w:marBottom w:val="0"/>
          <w:divBdr>
            <w:top w:val="none" w:sz="0" w:space="0" w:color="auto"/>
            <w:left w:val="none" w:sz="0" w:space="0" w:color="auto"/>
            <w:bottom w:val="none" w:sz="0" w:space="0" w:color="auto"/>
            <w:right w:val="none" w:sz="0" w:space="0" w:color="auto"/>
          </w:divBdr>
        </w:div>
        <w:div w:id="1115443479">
          <w:marLeft w:val="0"/>
          <w:marRight w:val="0"/>
          <w:marTop w:val="0"/>
          <w:marBottom w:val="0"/>
          <w:divBdr>
            <w:top w:val="none" w:sz="0" w:space="0" w:color="auto"/>
            <w:left w:val="none" w:sz="0" w:space="0" w:color="auto"/>
            <w:bottom w:val="none" w:sz="0" w:space="0" w:color="auto"/>
            <w:right w:val="none" w:sz="0" w:space="0" w:color="auto"/>
          </w:divBdr>
        </w:div>
      </w:divsChild>
    </w:div>
    <w:div w:id="86389133">
      <w:bodyDiv w:val="1"/>
      <w:marLeft w:val="0"/>
      <w:marRight w:val="0"/>
      <w:marTop w:val="0"/>
      <w:marBottom w:val="0"/>
      <w:divBdr>
        <w:top w:val="none" w:sz="0" w:space="0" w:color="auto"/>
        <w:left w:val="none" w:sz="0" w:space="0" w:color="auto"/>
        <w:bottom w:val="none" w:sz="0" w:space="0" w:color="auto"/>
        <w:right w:val="none" w:sz="0" w:space="0" w:color="auto"/>
      </w:divBdr>
      <w:divsChild>
        <w:div w:id="894853627">
          <w:marLeft w:val="0"/>
          <w:marRight w:val="0"/>
          <w:marTop w:val="0"/>
          <w:marBottom w:val="0"/>
          <w:divBdr>
            <w:top w:val="none" w:sz="0" w:space="0" w:color="auto"/>
            <w:left w:val="none" w:sz="0" w:space="0" w:color="auto"/>
            <w:bottom w:val="none" w:sz="0" w:space="0" w:color="auto"/>
            <w:right w:val="none" w:sz="0" w:space="0" w:color="auto"/>
          </w:divBdr>
        </w:div>
        <w:div w:id="2079743967">
          <w:marLeft w:val="0"/>
          <w:marRight w:val="0"/>
          <w:marTop w:val="0"/>
          <w:marBottom w:val="0"/>
          <w:divBdr>
            <w:top w:val="none" w:sz="0" w:space="0" w:color="auto"/>
            <w:left w:val="none" w:sz="0" w:space="0" w:color="auto"/>
            <w:bottom w:val="none" w:sz="0" w:space="0" w:color="auto"/>
            <w:right w:val="none" w:sz="0" w:space="0" w:color="auto"/>
          </w:divBdr>
        </w:div>
        <w:div w:id="495725725">
          <w:marLeft w:val="0"/>
          <w:marRight w:val="0"/>
          <w:marTop w:val="0"/>
          <w:marBottom w:val="0"/>
          <w:divBdr>
            <w:top w:val="none" w:sz="0" w:space="0" w:color="auto"/>
            <w:left w:val="none" w:sz="0" w:space="0" w:color="auto"/>
            <w:bottom w:val="none" w:sz="0" w:space="0" w:color="auto"/>
            <w:right w:val="none" w:sz="0" w:space="0" w:color="auto"/>
          </w:divBdr>
        </w:div>
        <w:div w:id="586422273">
          <w:marLeft w:val="0"/>
          <w:marRight w:val="0"/>
          <w:marTop w:val="0"/>
          <w:marBottom w:val="0"/>
          <w:divBdr>
            <w:top w:val="none" w:sz="0" w:space="0" w:color="auto"/>
            <w:left w:val="none" w:sz="0" w:space="0" w:color="auto"/>
            <w:bottom w:val="none" w:sz="0" w:space="0" w:color="auto"/>
            <w:right w:val="none" w:sz="0" w:space="0" w:color="auto"/>
          </w:divBdr>
        </w:div>
        <w:div w:id="1521355917">
          <w:marLeft w:val="0"/>
          <w:marRight w:val="0"/>
          <w:marTop w:val="0"/>
          <w:marBottom w:val="0"/>
          <w:divBdr>
            <w:top w:val="none" w:sz="0" w:space="0" w:color="auto"/>
            <w:left w:val="none" w:sz="0" w:space="0" w:color="auto"/>
            <w:bottom w:val="none" w:sz="0" w:space="0" w:color="auto"/>
            <w:right w:val="none" w:sz="0" w:space="0" w:color="auto"/>
          </w:divBdr>
        </w:div>
      </w:divsChild>
    </w:div>
    <w:div w:id="163325308">
      <w:bodyDiv w:val="1"/>
      <w:marLeft w:val="0"/>
      <w:marRight w:val="0"/>
      <w:marTop w:val="0"/>
      <w:marBottom w:val="0"/>
      <w:divBdr>
        <w:top w:val="none" w:sz="0" w:space="0" w:color="auto"/>
        <w:left w:val="none" w:sz="0" w:space="0" w:color="auto"/>
        <w:bottom w:val="none" w:sz="0" w:space="0" w:color="auto"/>
        <w:right w:val="none" w:sz="0" w:space="0" w:color="auto"/>
      </w:divBdr>
    </w:div>
    <w:div w:id="197819825">
      <w:bodyDiv w:val="1"/>
      <w:marLeft w:val="0"/>
      <w:marRight w:val="0"/>
      <w:marTop w:val="0"/>
      <w:marBottom w:val="0"/>
      <w:divBdr>
        <w:top w:val="none" w:sz="0" w:space="0" w:color="auto"/>
        <w:left w:val="none" w:sz="0" w:space="0" w:color="auto"/>
        <w:bottom w:val="none" w:sz="0" w:space="0" w:color="auto"/>
        <w:right w:val="none" w:sz="0" w:space="0" w:color="auto"/>
      </w:divBdr>
    </w:div>
    <w:div w:id="457383970">
      <w:bodyDiv w:val="1"/>
      <w:marLeft w:val="0"/>
      <w:marRight w:val="0"/>
      <w:marTop w:val="0"/>
      <w:marBottom w:val="0"/>
      <w:divBdr>
        <w:top w:val="none" w:sz="0" w:space="0" w:color="auto"/>
        <w:left w:val="none" w:sz="0" w:space="0" w:color="auto"/>
        <w:bottom w:val="none" w:sz="0" w:space="0" w:color="auto"/>
        <w:right w:val="none" w:sz="0" w:space="0" w:color="auto"/>
      </w:divBdr>
      <w:divsChild>
        <w:div w:id="166599066">
          <w:marLeft w:val="0"/>
          <w:marRight w:val="0"/>
          <w:marTop w:val="0"/>
          <w:marBottom w:val="0"/>
          <w:divBdr>
            <w:top w:val="none" w:sz="0" w:space="0" w:color="auto"/>
            <w:left w:val="none" w:sz="0" w:space="0" w:color="auto"/>
            <w:bottom w:val="none" w:sz="0" w:space="0" w:color="auto"/>
            <w:right w:val="none" w:sz="0" w:space="0" w:color="auto"/>
          </w:divBdr>
        </w:div>
        <w:div w:id="953946149">
          <w:marLeft w:val="0"/>
          <w:marRight w:val="0"/>
          <w:marTop w:val="0"/>
          <w:marBottom w:val="0"/>
          <w:divBdr>
            <w:top w:val="none" w:sz="0" w:space="0" w:color="auto"/>
            <w:left w:val="none" w:sz="0" w:space="0" w:color="auto"/>
            <w:bottom w:val="none" w:sz="0" w:space="0" w:color="auto"/>
            <w:right w:val="none" w:sz="0" w:space="0" w:color="auto"/>
          </w:divBdr>
        </w:div>
        <w:div w:id="1507287036">
          <w:marLeft w:val="0"/>
          <w:marRight w:val="0"/>
          <w:marTop w:val="0"/>
          <w:marBottom w:val="0"/>
          <w:divBdr>
            <w:top w:val="none" w:sz="0" w:space="0" w:color="auto"/>
            <w:left w:val="none" w:sz="0" w:space="0" w:color="auto"/>
            <w:bottom w:val="none" w:sz="0" w:space="0" w:color="auto"/>
            <w:right w:val="none" w:sz="0" w:space="0" w:color="auto"/>
          </w:divBdr>
        </w:div>
        <w:div w:id="1976331674">
          <w:marLeft w:val="0"/>
          <w:marRight w:val="0"/>
          <w:marTop w:val="0"/>
          <w:marBottom w:val="0"/>
          <w:divBdr>
            <w:top w:val="none" w:sz="0" w:space="0" w:color="auto"/>
            <w:left w:val="none" w:sz="0" w:space="0" w:color="auto"/>
            <w:bottom w:val="none" w:sz="0" w:space="0" w:color="auto"/>
            <w:right w:val="none" w:sz="0" w:space="0" w:color="auto"/>
          </w:divBdr>
        </w:div>
        <w:div w:id="1617638364">
          <w:marLeft w:val="0"/>
          <w:marRight w:val="0"/>
          <w:marTop w:val="0"/>
          <w:marBottom w:val="0"/>
          <w:divBdr>
            <w:top w:val="none" w:sz="0" w:space="0" w:color="auto"/>
            <w:left w:val="none" w:sz="0" w:space="0" w:color="auto"/>
            <w:bottom w:val="none" w:sz="0" w:space="0" w:color="auto"/>
            <w:right w:val="none" w:sz="0" w:space="0" w:color="auto"/>
          </w:divBdr>
        </w:div>
      </w:divsChild>
    </w:div>
    <w:div w:id="499807654">
      <w:bodyDiv w:val="1"/>
      <w:marLeft w:val="0"/>
      <w:marRight w:val="0"/>
      <w:marTop w:val="0"/>
      <w:marBottom w:val="0"/>
      <w:divBdr>
        <w:top w:val="none" w:sz="0" w:space="0" w:color="auto"/>
        <w:left w:val="none" w:sz="0" w:space="0" w:color="auto"/>
        <w:bottom w:val="none" w:sz="0" w:space="0" w:color="auto"/>
        <w:right w:val="none" w:sz="0" w:space="0" w:color="auto"/>
      </w:divBdr>
      <w:divsChild>
        <w:div w:id="1020161943">
          <w:marLeft w:val="0"/>
          <w:marRight w:val="0"/>
          <w:marTop w:val="0"/>
          <w:marBottom w:val="0"/>
          <w:divBdr>
            <w:top w:val="none" w:sz="0" w:space="0" w:color="auto"/>
            <w:left w:val="none" w:sz="0" w:space="0" w:color="auto"/>
            <w:bottom w:val="none" w:sz="0" w:space="0" w:color="auto"/>
            <w:right w:val="none" w:sz="0" w:space="0" w:color="auto"/>
          </w:divBdr>
        </w:div>
        <w:div w:id="696199033">
          <w:marLeft w:val="0"/>
          <w:marRight w:val="0"/>
          <w:marTop w:val="0"/>
          <w:marBottom w:val="0"/>
          <w:divBdr>
            <w:top w:val="none" w:sz="0" w:space="0" w:color="auto"/>
            <w:left w:val="none" w:sz="0" w:space="0" w:color="auto"/>
            <w:bottom w:val="none" w:sz="0" w:space="0" w:color="auto"/>
            <w:right w:val="none" w:sz="0" w:space="0" w:color="auto"/>
          </w:divBdr>
        </w:div>
        <w:div w:id="1491024235">
          <w:marLeft w:val="0"/>
          <w:marRight w:val="0"/>
          <w:marTop w:val="0"/>
          <w:marBottom w:val="0"/>
          <w:divBdr>
            <w:top w:val="none" w:sz="0" w:space="0" w:color="auto"/>
            <w:left w:val="none" w:sz="0" w:space="0" w:color="auto"/>
            <w:bottom w:val="none" w:sz="0" w:space="0" w:color="auto"/>
            <w:right w:val="none" w:sz="0" w:space="0" w:color="auto"/>
          </w:divBdr>
        </w:div>
        <w:div w:id="1201748975">
          <w:marLeft w:val="0"/>
          <w:marRight w:val="0"/>
          <w:marTop w:val="0"/>
          <w:marBottom w:val="0"/>
          <w:divBdr>
            <w:top w:val="none" w:sz="0" w:space="0" w:color="auto"/>
            <w:left w:val="none" w:sz="0" w:space="0" w:color="auto"/>
            <w:bottom w:val="none" w:sz="0" w:space="0" w:color="auto"/>
            <w:right w:val="none" w:sz="0" w:space="0" w:color="auto"/>
          </w:divBdr>
        </w:div>
        <w:div w:id="1728457962">
          <w:marLeft w:val="0"/>
          <w:marRight w:val="0"/>
          <w:marTop w:val="0"/>
          <w:marBottom w:val="0"/>
          <w:divBdr>
            <w:top w:val="none" w:sz="0" w:space="0" w:color="auto"/>
            <w:left w:val="none" w:sz="0" w:space="0" w:color="auto"/>
            <w:bottom w:val="none" w:sz="0" w:space="0" w:color="auto"/>
            <w:right w:val="none" w:sz="0" w:space="0" w:color="auto"/>
          </w:divBdr>
        </w:div>
      </w:divsChild>
    </w:div>
    <w:div w:id="648369345">
      <w:bodyDiv w:val="1"/>
      <w:marLeft w:val="0"/>
      <w:marRight w:val="0"/>
      <w:marTop w:val="0"/>
      <w:marBottom w:val="0"/>
      <w:divBdr>
        <w:top w:val="none" w:sz="0" w:space="0" w:color="auto"/>
        <w:left w:val="none" w:sz="0" w:space="0" w:color="auto"/>
        <w:bottom w:val="none" w:sz="0" w:space="0" w:color="auto"/>
        <w:right w:val="none" w:sz="0" w:space="0" w:color="auto"/>
      </w:divBdr>
    </w:div>
    <w:div w:id="910576997">
      <w:bodyDiv w:val="1"/>
      <w:marLeft w:val="0"/>
      <w:marRight w:val="0"/>
      <w:marTop w:val="0"/>
      <w:marBottom w:val="0"/>
      <w:divBdr>
        <w:top w:val="none" w:sz="0" w:space="0" w:color="auto"/>
        <w:left w:val="none" w:sz="0" w:space="0" w:color="auto"/>
        <w:bottom w:val="none" w:sz="0" w:space="0" w:color="auto"/>
        <w:right w:val="none" w:sz="0" w:space="0" w:color="auto"/>
      </w:divBdr>
    </w:div>
    <w:div w:id="970554057">
      <w:bodyDiv w:val="1"/>
      <w:marLeft w:val="0"/>
      <w:marRight w:val="0"/>
      <w:marTop w:val="0"/>
      <w:marBottom w:val="0"/>
      <w:divBdr>
        <w:top w:val="none" w:sz="0" w:space="0" w:color="auto"/>
        <w:left w:val="none" w:sz="0" w:space="0" w:color="auto"/>
        <w:bottom w:val="none" w:sz="0" w:space="0" w:color="auto"/>
        <w:right w:val="none" w:sz="0" w:space="0" w:color="auto"/>
      </w:divBdr>
      <w:divsChild>
        <w:div w:id="557935686">
          <w:marLeft w:val="0"/>
          <w:marRight w:val="0"/>
          <w:marTop w:val="0"/>
          <w:marBottom w:val="0"/>
          <w:divBdr>
            <w:top w:val="none" w:sz="0" w:space="0" w:color="auto"/>
            <w:left w:val="none" w:sz="0" w:space="0" w:color="auto"/>
            <w:bottom w:val="none" w:sz="0" w:space="0" w:color="auto"/>
            <w:right w:val="none" w:sz="0" w:space="0" w:color="auto"/>
          </w:divBdr>
        </w:div>
        <w:div w:id="1670058412">
          <w:marLeft w:val="0"/>
          <w:marRight w:val="0"/>
          <w:marTop w:val="0"/>
          <w:marBottom w:val="0"/>
          <w:divBdr>
            <w:top w:val="none" w:sz="0" w:space="0" w:color="auto"/>
            <w:left w:val="none" w:sz="0" w:space="0" w:color="auto"/>
            <w:bottom w:val="none" w:sz="0" w:space="0" w:color="auto"/>
            <w:right w:val="none" w:sz="0" w:space="0" w:color="auto"/>
          </w:divBdr>
        </w:div>
        <w:div w:id="314453702">
          <w:marLeft w:val="0"/>
          <w:marRight w:val="0"/>
          <w:marTop w:val="0"/>
          <w:marBottom w:val="0"/>
          <w:divBdr>
            <w:top w:val="none" w:sz="0" w:space="0" w:color="auto"/>
            <w:left w:val="none" w:sz="0" w:space="0" w:color="auto"/>
            <w:bottom w:val="none" w:sz="0" w:space="0" w:color="auto"/>
            <w:right w:val="none" w:sz="0" w:space="0" w:color="auto"/>
          </w:divBdr>
        </w:div>
        <w:div w:id="1832675618">
          <w:marLeft w:val="0"/>
          <w:marRight w:val="0"/>
          <w:marTop w:val="0"/>
          <w:marBottom w:val="0"/>
          <w:divBdr>
            <w:top w:val="none" w:sz="0" w:space="0" w:color="auto"/>
            <w:left w:val="none" w:sz="0" w:space="0" w:color="auto"/>
            <w:bottom w:val="none" w:sz="0" w:space="0" w:color="auto"/>
            <w:right w:val="none" w:sz="0" w:space="0" w:color="auto"/>
          </w:divBdr>
        </w:div>
        <w:div w:id="1475175736">
          <w:marLeft w:val="0"/>
          <w:marRight w:val="0"/>
          <w:marTop w:val="0"/>
          <w:marBottom w:val="0"/>
          <w:divBdr>
            <w:top w:val="none" w:sz="0" w:space="0" w:color="auto"/>
            <w:left w:val="none" w:sz="0" w:space="0" w:color="auto"/>
            <w:bottom w:val="none" w:sz="0" w:space="0" w:color="auto"/>
            <w:right w:val="none" w:sz="0" w:space="0" w:color="auto"/>
          </w:divBdr>
        </w:div>
      </w:divsChild>
    </w:div>
    <w:div w:id="1087312033">
      <w:bodyDiv w:val="1"/>
      <w:marLeft w:val="0"/>
      <w:marRight w:val="0"/>
      <w:marTop w:val="0"/>
      <w:marBottom w:val="0"/>
      <w:divBdr>
        <w:top w:val="none" w:sz="0" w:space="0" w:color="auto"/>
        <w:left w:val="none" w:sz="0" w:space="0" w:color="auto"/>
        <w:bottom w:val="none" w:sz="0" w:space="0" w:color="auto"/>
        <w:right w:val="none" w:sz="0" w:space="0" w:color="auto"/>
      </w:divBdr>
      <w:divsChild>
        <w:div w:id="1001198690">
          <w:marLeft w:val="0"/>
          <w:marRight w:val="0"/>
          <w:marTop w:val="0"/>
          <w:marBottom w:val="0"/>
          <w:divBdr>
            <w:top w:val="none" w:sz="0" w:space="0" w:color="auto"/>
            <w:left w:val="none" w:sz="0" w:space="0" w:color="auto"/>
            <w:bottom w:val="none" w:sz="0" w:space="0" w:color="auto"/>
            <w:right w:val="none" w:sz="0" w:space="0" w:color="auto"/>
          </w:divBdr>
        </w:div>
        <w:div w:id="318576586">
          <w:marLeft w:val="0"/>
          <w:marRight w:val="0"/>
          <w:marTop w:val="0"/>
          <w:marBottom w:val="0"/>
          <w:divBdr>
            <w:top w:val="none" w:sz="0" w:space="0" w:color="auto"/>
            <w:left w:val="none" w:sz="0" w:space="0" w:color="auto"/>
            <w:bottom w:val="none" w:sz="0" w:space="0" w:color="auto"/>
            <w:right w:val="none" w:sz="0" w:space="0" w:color="auto"/>
          </w:divBdr>
        </w:div>
        <w:div w:id="1068457931">
          <w:marLeft w:val="0"/>
          <w:marRight w:val="0"/>
          <w:marTop w:val="0"/>
          <w:marBottom w:val="0"/>
          <w:divBdr>
            <w:top w:val="none" w:sz="0" w:space="0" w:color="auto"/>
            <w:left w:val="none" w:sz="0" w:space="0" w:color="auto"/>
            <w:bottom w:val="none" w:sz="0" w:space="0" w:color="auto"/>
            <w:right w:val="none" w:sz="0" w:space="0" w:color="auto"/>
          </w:divBdr>
        </w:div>
        <w:div w:id="436410138">
          <w:marLeft w:val="0"/>
          <w:marRight w:val="0"/>
          <w:marTop w:val="0"/>
          <w:marBottom w:val="0"/>
          <w:divBdr>
            <w:top w:val="none" w:sz="0" w:space="0" w:color="auto"/>
            <w:left w:val="none" w:sz="0" w:space="0" w:color="auto"/>
            <w:bottom w:val="none" w:sz="0" w:space="0" w:color="auto"/>
            <w:right w:val="none" w:sz="0" w:space="0" w:color="auto"/>
          </w:divBdr>
        </w:div>
        <w:div w:id="1035161050">
          <w:marLeft w:val="0"/>
          <w:marRight w:val="0"/>
          <w:marTop w:val="0"/>
          <w:marBottom w:val="0"/>
          <w:divBdr>
            <w:top w:val="none" w:sz="0" w:space="0" w:color="auto"/>
            <w:left w:val="none" w:sz="0" w:space="0" w:color="auto"/>
            <w:bottom w:val="none" w:sz="0" w:space="0" w:color="auto"/>
            <w:right w:val="none" w:sz="0" w:space="0" w:color="auto"/>
          </w:divBdr>
        </w:div>
      </w:divsChild>
    </w:div>
    <w:div w:id="1150635481">
      <w:bodyDiv w:val="1"/>
      <w:marLeft w:val="0"/>
      <w:marRight w:val="0"/>
      <w:marTop w:val="0"/>
      <w:marBottom w:val="0"/>
      <w:divBdr>
        <w:top w:val="none" w:sz="0" w:space="0" w:color="auto"/>
        <w:left w:val="none" w:sz="0" w:space="0" w:color="auto"/>
        <w:bottom w:val="none" w:sz="0" w:space="0" w:color="auto"/>
        <w:right w:val="none" w:sz="0" w:space="0" w:color="auto"/>
      </w:divBdr>
      <w:divsChild>
        <w:div w:id="966544066">
          <w:marLeft w:val="0"/>
          <w:marRight w:val="0"/>
          <w:marTop w:val="0"/>
          <w:marBottom w:val="0"/>
          <w:divBdr>
            <w:top w:val="none" w:sz="0" w:space="0" w:color="auto"/>
            <w:left w:val="none" w:sz="0" w:space="0" w:color="auto"/>
            <w:bottom w:val="none" w:sz="0" w:space="0" w:color="auto"/>
            <w:right w:val="none" w:sz="0" w:space="0" w:color="auto"/>
          </w:divBdr>
        </w:div>
        <w:div w:id="490145777">
          <w:marLeft w:val="0"/>
          <w:marRight w:val="0"/>
          <w:marTop w:val="0"/>
          <w:marBottom w:val="0"/>
          <w:divBdr>
            <w:top w:val="none" w:sz="0" w:space="0" w:color="auto"/>
            <w:left w:val="none" w:sz="0" w:space="0" w:color="auto"/>
            <w:bottom w:val="none" w:sz="0" w:space="0" w:color="auto"/>
            <w:right w:val="none" w:sz="0" w:space="0" w:color="auto"/>
          </w:divBdr>
        </w:div>
        <w:div w:id="744641781">
          <w:marLeft w:val="0"/>
          <w:marRight w:val="0"/>
          <w:marTop w:val="0"/>
          <w:marBottom w:val="0"/>
          <w:divBdr>
            <w:top w:val="none" w:sz="0" w:space="0" w:color="auto"/>
            <w:left w:val="none" w:sz="0" w:space="0" w:color="auto"/>
            <w:bottom w:val="none" w:sz="0" w:space="0" w:color="auto"/>
            <w:right w:val="none" w:sz="0" w:space="0" w:color="auto"/>
          </w:divBdr>
        </w:div>
        <w:div w:id="1707832225">
          <w:marLeft w:val="0"/>
          <w:marRight w:val="0"/>
          <w:marTop w:val="0"/>
          <w:marBottom w:val="0"/>
          <w:divBdr>
            <w:top w:val="none" w:sz="0" w:space="0" w:color="auto"/>
            <w:left w:val="none" w:sz="0" w:space="0" w:color="auto"/>
            <w:bottom w:val="none" w:sz="0" w:space="0" w:color="auto"/>
            <w:right w:val="none" w:sz="0" w:space="0" w:color="auto"/>
          </w:divBdr>
        </w:div>
        <w:div w:id="532160529">
          <w:marLeft w:val="0"/>
          <w:marRight w:val="0"/>
          <w:marTop w:val="0"/>
          <w:marBottom w:val="0"/>
          <w:divBdr>
            <w:top w:val="none" w:sz="0" w:space="0" w:color="auto"/>
            <w:left w:val="none" w:sz="0" w:space="0" w:color="auto"/>
            <w:bottom w:val="none" w:sz="0" w:space="0" w:color="auto"/>
            <w:right w:val="none" w:sz="0" w:space="0" w:color="auto"/>
          </w:divBdr>
        </w:div>
      </w:divsChild>
    </w:div>
    <w:div w:id="1371612646">
      <w:bodyDiv w:val="1"/>
      <w:marLeft w:val="0"/>
      <w:marRight w:val="0"/>
      <w:marTop w:val="0"/>
      <w:marBottom w:val="0"/>
      <w:divBdr>
        <w:top w:val="none" w:sz="0" w:space="0" w:color="auto"/>
        <w:left w:val="none" w:sz="0" w:space="0" w:color="auto"/>
        <w:bottom w:val="none" w:sz="0" w:space="0" w:color="auto"/>
        <w:right w:val="none" w:sz="0" w:space="0" w:color="auto"/>
      </w:divBdr>
    </w:div>
    <w:div w:id="1837645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3351</Words>
  <Characters>18431</Characters>
  <Application>Microsoft Macintosh Word</Application>
  <DocSecurity>0</DocSecurity>
  <Lines>153</Lines>
  <Paragraphs>43</Paragraphs>
  <ScaleCrop>false</ScaleCrop>
  <Company/>
  <LinksUpToDate>false</LinksUpToDate>
  <CharactersWithSpaces>21739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dc:creator>
  <cp:keywords/>
  <dc:description/>
  <cp:lastModifiedBy>Margot</cp:lastModifiedBy>
  <cp:revision>143</cp:revision>
  <dcterms:created xsi:type="dcterms:W3CDTF">2017-09-30T08:14:00Z</dcterms:created>
  <dcterms:modified xsi:type="dcterms:W3CDTF">2017-10-03T08:40:00Z</dcterms:modified>
</cp:coreProperties>
</file>